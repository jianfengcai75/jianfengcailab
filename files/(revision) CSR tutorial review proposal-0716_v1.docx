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1588" w14:textId="77777777" w:rsidR="00B4690D" w:rsidRPr="00D12037" w:rsidRDefault="00B661D0">
      <w:pPr>
        <w:suppressAutoHyphens/>
        <w:jc w:val="center"/>
        <w:rPr>
          <w:rFonts w:ascii="Arial" w:hAnsi="Arial" w:cs="Arial"/>
          <w:b/>
          <w:sz w:val="22"/>
          <w:szCs w:val="22"/>
        </w:rPr>
      </w:pPr>
      <w:r w:rsidRPr="00D12037">
        <w:rPr>
          <w:rFonts w:ascii="Arial" w:hAnsi="Arial" w:cs="Arial"/>
          <w:b/>
          <w:sz w:val="22"/>
          <w:szCs w:val="22"/>
        </w:rPr>
        <w:t xml:space="preserve">TUTORIAL REVIEW </w:t>
      </w:r>
      <w:r w:rsidR="00D635B1">
        <w:rPr>
          <w:rFonts w:ascii="Arial" w:hAnsi="Arial" w:cs="Arial"/>
          <w:b/>
          <w:sz w:val="22"/>
          <w:szCs w:val="22"/>
        </w:rPr>
        <w:t xml:space="preserve">PROPOSAL </w:t>
      </w:r>
      <w:r w:rsidR="00B4690D" w:rsidRPr="00D12037">
        <w:rPr>
          <w:rFonts w:ascii="Arial" w:hAnsi="Arial" w:cs="Arial"/>
          <w:b/>
          <w:sz w:val="22"/>
          <w:szCs w:val="22"/>
        </w:rPr>
        <w:fldChar w:fldCharType="begin"/>
      </w:r>
      <w:r w:rsidR="00B4690D" w:rsidRPr="00D12037">
        <w:rPr>
          <w:rFonts w:ascii="Arial" w:hAnsi="Arial" w:cs="Arial"/>
          <w:b/>
          <w:sz w:val="22"/>
          <w:szCs w:val="22"/>
        </w:rPr>
        <w:instrText xml:space="preserve">PRIVATE </w:instrText>
      </w:r>
      <w:r w:rsidR="00B4690D" w:rsidRPr="00D12037">
        <w:rPr>
          <w:rFonts w:ascii="Arial" w:hAnsi="Arial" w:cs="Arial"/>
          <w:b/>
          <w:sz w:val="22"/>
          <w:szCs w:val="22"/>
        </w:rPr>
        <w:fldChar w:fldCharType="end"/>
      </w:r>
    </w:p>
    <w:p w14:paraId="28FCFB0B" w14:textId="77777777" w:rsidR="00B4690D" w:rsidRPr="00D12037" w:rsidRDefault="00B4690D">
      <w:pPr>
        <w:suppressAutoHyphens/>
        <w:jc w:val="center"/>
        <w:rPr>
          <w:rFonts w:ascii="Arial" w:hAnsi="Arial" w:cs="Arial"/>
          <w:b/>
          <w:sz w:val="22"/>
          <w:szCs w:val="22"/>
        </w:rPr>
      </w:pPr>
    </w:p>
    <w:p w14:paraId="0C379969" w14:textId="77777777" w:rsidR="00B4690D" w:rsidRDefault="00B4690D">
      <w:pPr>
        <w:suppressAutoHyphens/>
        <w:jc w:val="center"/>
        <w:rPr>
          <w:rFonts w:ascii="Arial" w:hAnsi="Arial" w:cs="Arial"/>
          <w:b/>
          <w:sz w:val="22"/>
          <w:szCs w:val="22"/>
        </w:rPr>
      </w:pPr>
      <w:r w:rsidRPr="00D12037">
        <w:rPr>
          <w:rFonts w:ascii="Arial" w:hAnsi="Arial" w:cs="Arial"/>
          <w:b/>
          <w:sz w:val="22"/>
          <w:szCs w:val="22"/>
        </w:rPr>
        <w:t>CHEMICAL SOCIETY REVIEWS</w:t>
      </w:r>
    </w:p>
    <w:p w14:paraId="4C04FE67" w14:textId="77777777" w:rsidR="00CE1723" w:rsidRDefault="00CE1723">
      <w:pPr>
        <w:suppressAutoHyphens/>
        <w:jc w:val="center"/>
        <w:rPr>
          <w:rFonts w:ascii="Arial" w:hAnsi="Arial" w:cs="Arial"/>
          <w:b/>
          <w:sz w:val="22"/>
          <w:szCs w:val="22"/>
        </w:rPr>
      </w:pPr>
    </w:p>
    <w:p w14:paraId="1C003DBC" w14:textId="77777777" w:rsidR="00B4690D" w:rsidRPr="00D12037" w:rsidRDefault="00B4690D">
      <w:pPr>
        <w:suppressAutoHyphens/>
        <w:jc w:val="both"/>
        <w:rPr>
          <w:rFonts w:ascii="Arial" w:hAnsi="Arial" w:cs="Arial"/>
          <w:spacing w:val="-3"/>
          <w:sz w:val="22"/>
          <w:szCs w:val="22"/>
        </w:rPr>
      </w:pPr>
    </w:p>
    <w:p w14:paraId="504D0E77" w14:textId="0BACDF27" w:rsidR="008530AC" w:rsidRPr="003D0EE6" w:rsidRDefault="008530AC" w:rsidP="008530AC">
      <w:pPr>
        <w:suppressAutoHyphens/>
        <w:jc w:val="both"/>
        <w:rPr>
          <w:rFonts w:ascii="Arial" w:hAnsi="Arial" w:cs="Arial"/>
          <w:b/>
          <w:spacing w:val="-3"/>
          <w:sz w:val="22"/>
          <w:szCs w:val="22"/>
        </w:rPr>
      </w:pPr>
      <w:r>
        <w:rPr>
          <w:rFonts w:ascii="Arial" w:hAnsi="Arial" w:cs="Arial"/>
          <w:b/>
          <w:spacing w:val="-3"/>
          <w:sz w:val="22"/>
          <w:szCs w:val="22"/>
        </w:rPr>
        <w:t>PROPOSED</w:t>
      </w:r>
      <w:r w:rsidRPr="003D0EE6">
        <w:rPr>
          <w:rFonts w:ascii="Arial" w:hAnsi="Arial" w:cs="Arial"/>
          <w:b/>
          <w:spacing w:val="-3"/>
          <w:sz w:val="22"/>
          <w:szCs w:val="22"/>
        </w:rPr>
        <w:t xml:space="preserve"> TITLE:</w:t>
      </w:r>
      <w:r w:rsidR="006D0936">
        <w:rPr>
          <w:rFonts w:ascii="Arial" w:hAnsi="Arial" w:cs="Arial"/>
          <w:b/>
          <w:spacing w:val="-3"/>
          <w:sz w:val="22"/>
          <w:szCs w:val="22"/>
        </w:rPr>
        <w:t xml:space="preserve"> </w:t>
      </w:r>
      <w:r w:rsidR="00C6737F" w:rsidRPr="00C6737F">
        <w:rPr>
          <w:rFonts w:ascii="Arial" w:hAnsi="Arial" w:cs="Arial"/>
          <w:b/>
          <w:color w:val="FF0000"/>
          <w:spacing w:val="-3"/>
          <w:sz w:val="22"/>
          <w:szCs w:val="22"/>
        </w:rPr>
        <w:t>P</w:t>
      </w:r>
      <w:r w:rsidR="006D0936" w:rsidRPr="00C6737F">
        <w:rPr>
          <w:rFonts w:ascii="Arial" w:hAnsi="Arial" w:cs="Arial"/>
          <w:b/>
          <w:color w:val="FF0000"/>
          <w:spacing w:val="-3"/>
          <w:sz w:val="22"/>
          <w:szCs w:val="22"/>
        </w:rPr>
        <w:t>hoto-click reaction</w:t>
      </w:r>
      <w:r w:rsidR="004424E7" w:rsidRPr="00C6737F">
        <w:rPr>
          <w:rFonts w:ascii="Arial" w:hAnsi="Arial" w:cs="Arial"/>
          <w:b/>
          <w:color w:val="FF0000"/>
          <w:spacing w:val="-3"/>
          <w:sz w:val="22"/>
          <w:szCs w:val="22"/>
        </w:rPr>
        <w:t>s</w:t>
      </w:r>
      <w:r w:rsidR="006D0936" w:rsidRPr="00C6737F">
        <w:rPr>
          <w:rFonts w:ascii="Arial" w:hAnsi="Arial" w:cs="Arial"/>
          <w:b/>
          <w:color w:val="FF0000"/>
          <w:spacing w:val="-3"/>
          <w:sz w:val="22"/>
          <w:szCs w:val="22"/>
        </w:rPr>
        <w:t xml:space="preserve"> </w:t>
      </w:r>
      <w:r w:rsidR="00C6737F" w:rsidRPr="00C6737F">
        <w:rPr>
          <w:rFonts w:ascii="Arial" w:hAnsi="Arial" w:cs="Arial"/>
          <w:b/>
          <w:color w:val="FF0000"/>
          <w:spacing w:val="-3"/>
          <w:sz w:val="22"/>
          <w:szCs w:val="22"/>
        </w:rPr>
        <w:t>for</w:t>
      </w:r>
      <w:r w:rsidR="008E283E" w:rsidRPr="00C6737F">
        <w:rPr>
          <w:rFonts w:ascii="Arial" w:hAnsi="Arial" w:cs="Arial"/>
          <w:b/>
          <w:color w:val="FF0000"/>
          <w:spacing w:val="-3"/>
          <w:sz w:val="22"/>
          <w:szCs w:val="22"/>
        </w:rPr>
        <w:t xml:space="preserve"> biological applications</w:t>
      </w:r>
      <w:r w:rsidR="00E0338B">
        <w:rPr>
          <w:rFonts w:ascii="Arial" w:hAnsi="Arial" w:cs="Arial"/>
          <w:b/>
          <w:color w:val="FF0000"/>
          <w:spacing w:val="-3"/>
          <w:sz w:val="22"/>
          <w:szCs w:val="22"/>
        </w:rPr>
        <w:t xml:space="preserve"> (changed)</w:t>
      </w:r>
    </w:p>
    <w:p w14:paraId="3730DBC6" w14:textId="77777777" w:rsidR="008530AC" w:rsidRPr="003D0EE6" w:rsidRDefault="008530AC" w:rsidP="008530AC">
      <w:pPr>
        <w:suppressAutoHyphens/>
        <w:jc w:val="both"/>
        <w:rPr>
          <w:rFonts w:ascii="Arial" w:hAnsi="Arial" w:cs="Arial"/>
          <w:b/>
          <w:spacing w:val="-3"/>
          <w:sz w:val="22"/>
          <w:szCs w:val="22"/>
        </w:rPr>
      </w:pPr>
    </w:p>
    <w:p w14:paraId="686C0E06" w14:textId="4D54189A" w:rsidR="008530AC" w:rsidRPr="003D0EE6" w:rsidRDefault="008530AC" w:rsidP="008530AC">
      <w:pPr>
        <w:suppressAutoHyphens/>
        <w:jc w:val="both"/>
        <w:rPr>
          <w:rFonts w:ascii="Arial" w:hAnsi="Arial" w:cs="Arial"/>
          <w:b/>
          <w:spacing w:val="-3"/>
          <w:sz w:val="22"/>
          <w:szCs w:val="22"/>
        </w:rPr>
      </w:pPr>
      <w:r w:rsidRPr="003D0EE6">
        <w:rPr>
          <w:rFonts w:ascii="Arial" w:hAnsi="Arial" w:cs="Arial"/>
          <w:b/>
          <w:spacing w:val="-3"/>
          <w:sz w:val="22"/>
          <w:szCs w:val="22"/>
        </w:rPr>
        <w:t>AUTHOR(S):</w:t>
      </w:r>
      <w:r w:rsidR="006D0936" w:rsidRPr="006D0936">
        <w:t xml:space="preserve"> </w:t>
      </w:r>
      <w:r w:rsidR="00C6737F" w:rsidRPr="00C6737F">
        <w:rPr>
          <w:rFonts w:ascii="Arial" w:hAnsi="Arial" w:cs="Arial"/>
          <w:color w:val="FF0000"/>
          <w:sz w:val="22"/>
          <w:lang w:eastAsia="zh-CN"/>
        </w:rPr>
        <w:t>Prof. Jianfeng Cai</w:t>
      </w:r>
      <w:r w:rsidR="00C6737F">
        <w:t xml:space="preserve"> </w:t>
      </w:r>
      <w:r w:rsidR="006D0936" w:rsidRPr="006D0936">
        <w:rPr>
          <w:rFonts w:ascii="Arial" w:hAnsi="Arial" w:cs="Arial"/>
          <w:b/>
          <w:spacing w:val="-3"/>
          <w:sz w:val="22"/>
          <w:szCs w:val="22"/>
        </w:rPr>
        <w:t>Yan Zhang</w:t>
      </w:r>
      <w:r w:rsidR="006D0936" w:rsidRPr="008E283E">
        <w:rPr>
          <w:rFonts w:ascii="Arial" w:hAnsi="Arial" w:cs="Arial"/>
          <w:b/>
          <w:spacing w:val="-3"/>
          <w:sz w:val="22"/>
          <w:szCs w:val="22"/>
          <w:vertAlign w:val="superscript"/>
        </w:rPr>
        <w:t>1</w:t>
      </w:r>
    </w:p>
    <w:p w14:paraId="1462E6E1" w14:textId="77777777" w:rsidR="008530AC" w:rsidRPr="003D0EE6" w:rsidRDefault="008530AC" w:rsidP="008530AC">
      <w:pPr>
        <w:suppressAutoHyphens/>
        <w:jc w:val="both"/>
        <w:rPr>
          <w:rFonts w:ascii="Arial" w:hAnsi="Arial" w:cs="Arial"/>
          <w:b/>
          <w:spacing w:val="-3"/>
          <w:sz w:val="22"/>
          <w:szCs w:val="22"/>
        </w:rPr>
      </w:pPr>
    </w:p>
    <w:p w14:paraId="31401264" w14:textId="79D76439" w:rsidR="008530AC" w:rsidRPr="003D0EE6" w:rsidRDefault="008530AC" w:rsidP="008530AC">
      <w:pPr>
        <w:suppressAutoHyphens/>
        <w:jc w:val="both"/>
        <w:rPr>
          <w:rFonts w:ascii="Arial" w:hAnsi="Arial" w:cs="Arial"/>
          <w:b/>
          <w:spacing w:val="-3"/>
          <w:sz w:val="22"/>
          <w:szCs w:val="22"/>
        </w:rPr>
      </w:pPr>
      <w:r w:rsidRPr="003D0EE6">
        <w:rPr>
          <w:rFonts w:ascii="Arial" w:hAnsi="Arial" w:cs="Arial"/>
          <w:b/>
          <w:spacing w:val="-3"/>
          <w:sz w:val="22"/>
          <w:szCs w:val="22"/>
        </w:rPr>
        <w:t>ADDRESS:</w:t>
      </w:r>
      <w:r w:rsidR="006D0936" w:rsidRPr="006D0936">
        <w:t xml:space="preserve"> </w:t>
      </w:r>
      <w:r w:rsidR="00C6737F" w:rsidRPr="00C6737F">
        <w:rPr>
          <w:rFonts w:ascii="Arial" w:hAnsi="Arial" w:cs="Arial"/>
          <w:color w:val="FF0000"/>
          <w:sz w:val="22"/>
          <w:lang w:eastAsia="zh-CN"/>
        </w:rPr>
        <w:t xml:space="preserve">University of South </w:t>
      </w:r>
      <w:proofErr w:type="gramStart"/>
      <w:r w:rsidR="00C6737F" w:rsidRPr="00C6737F">
        <w:rPr>
          <w:rFonts w:ascii="Arial" w:hAnsi="Arial" w:cs="Arial"/>
          <w:color w:val="FF0000"/>
          <w:sz w:val="22"/>
          <w:lang w:eastAsia="zh-CN"/>
        </w:rPr>
        <w:t>Florida</w:t>
      </w:r>
      <w:r w:rsidR="00C6737F">
        <w:rPr>
          <w:rFonts w:ascii="Arial" w:hAnsi="Arial" w:cs="Arial"/>
          <w:color w:val="FF0000"/>
          <w:sz w:val="22"/>
          <w:lang w:eastAsia="zh-CN"/>
        </w:rPr>
        <w:t xml:space="preserve">, </w:t>
      </w:r>
      <w:r w:rsidR="00C6737F" w:rsidRPr="008E283E">
        <w:rPr>
          <w:rFonts w:ascii="Arial" w:hAnsi="Arial" w:cs="Arial"/>
          <w:b/>
          <w:spacing w:val="-3"/>
          <w:sz w:val="22"/>
          <w:szCs w:val="22"/>
          <w:vertAlign w:val="superscript"/>
        </w:rPr>
        <w:t xml:space="preserve"> </w:t>
      </w:r>
      <w:r w:rsidR="006D0936" w:rsidRPr="008E283E">
        <w:rPr>
          <w:rFonts w:ascii="Arial" w:hAnsi="Arial" w:cs="Arial"/>
          <w:b/>
          <w:spacing w:val="-3"/>
          <w:sz w:val="22"/>
          <w:szCs w:val="22"/>
          <w:vertAlign w:val="superscript"/>
        </w:rPr>
        <w:t>1</w:t>
      </w:r>
      <w:proofErr w:type="gramEnd"/>
      <w:r w:rsidR="006D0936" w:rsidRPr="006D0936">
        <w:rPr>
          <w:rFonts w:ascii="Arial" w:hAnsi="Arial" w:cs="Arial"/>
          <w:b/>
          <w:spacing w:val="-3"/>
          <w:sz w:val="22"/>
          <w:szCs w:val="22"/>
        </w:rPr>
        <w:t>School of chemistry and chemical engineering, Nanjing University, Nanjing, China, 2100</w:t>
      </w:r>
      <w:r w:rsidR="006D0936">
        <w:rPr>
          <w:rFonts w:ascii="Arial" w:hAnsi="Arial" w:cs="Arial"/>
          <w:b/>
          <w:spacing w:val="-3"/>
          <w:sz w:val="22"/>
          <w:szCs w:val="22"/>
        </w:rPr>
        <w:t>2</w:t>
      </w:r>
      <w:r w:rsidR="006D0936" w:rsidRPr="006D0936">
        <w:rPr>
          <w:rFonts w:ascii="Arial" w:hAnsi="Arial" w:cs="Arial"/>
          <w:b/>
          <w:spacing w:val="-3"/>
          <w:sz w:val="22"/>
          <w:szCs w:val="22"/>
        </w:rPr>
        <w:t>3</w:t>
      </w:r>
    </w:p>
    <w:p w14:paraId="020E5934" w14:textId="68D5FC96" w:rsidR="008530AC" w:rsidRDefault="008530AC" w:rsidP="008530AC">
      <w:pPr>
        <w:suppressAutoHyphens/>
        <w:jc w:val="both"/>
        <w:rPr>
          <w:rFonts w:ascii="Arial" w:hAnsi="Arial" w:cs="Arial"/>
          <w:b/>
          <w:spacing w:val="-3"/>
          <w:sz w:val="22"/>
          <w:szCs w:val="22"/>
        </w:rPr>
      </w:pPr>
      <w:r w:rsidRPr="003D0EE6">
        <w:rPr>
          <w:rFonts w:ascii="Arial" w:hAnsi="Arial" w:cs="Arial"/>
          <w:b/>
          <w:spacing w:val="-3"/>
          <w:sz w:val="22"/>
          <w:szCs w:val="22"/>
        </w:rPr>
        <w:t>EMAIL:</w:t>
      </w:r>
      <w:r w:rsidR="006D0936" w:rsidRPr="006D0936">
        <w:t xml:space="preserve"> </w:t>
      </w:r>
      <w:r w:rsidR="00E0338B" w:rsidRPr="00E0338B">
        <w:rPr>
          <w:rFonts w:ascii="Arial" w:hAnsi="Arial" w:cs="Arial"/>
          <w:color w:val="FF0000"/>
          <w:sz w:val="22"/>
          <w:szCs w:val="22"/>
          <w:lang w:eastAsia="zh-CN"/>
        </w:rPr>
        <w:t>Prof. Jianfeng Cai</w:t>
      </w:r>
      <w:r w:rsidR="00E0338B" w:rsidRPr="00E0338B">
        <w:rPr>
          <w:rFonts w:ascii="Arial" w:hAnsi="Arial" w:cs="Arial"/>
          <w:color w:val="FF0000"/>
          <w:sz w:val="22"/>
          <w:szCs w:val="22"/>
        </w:rPr>
        <w:t>’ email address,</w:t>
      </w:r>
      <w:r w:rsidR="00E0338B" w:rsidRPr="00E0338B">
        <w:rPr>
          <w:color w:val="FF0000"/>
        </w:rPr>
        <w:t xml:space="preserve"> </w:t>
      </w:r>
      <w:r w:rsidR="006D0936" w:rsidRPr="006D0936">
        <w:rPr>
          <w:rFonts w:ascii="Arial" w:hAnsi="Arial" w:cs="Arial"/>
          <w:b/>
          <w:spacing w:val="-3"/>
          <w:sz w:val="22"/>
          <w:szCs w:val="22"/>
        </w:rPr>
        <w:t>njuzy@nju.edu.cn</w:t>
      </w:r>
    </w:p>
    <w:p w14:paraId="7B80CF51" w14:textId="77777777" w:rsidR="008530AC" w:rsidRDefault="008530AC" w:rsidP="008530AC">
      <w:pPr>
        <w:suppressAutoHyphens/>
        <w:jc w:val="both"/>
        <w:rPr>
          <w:rFonts w:ascii="Arial" w:hAnsi="Arial" w:cs="Arial"/>
          <w:b/>
          <w:spacing w:val="-3"/>
          <w:sz w:val="22"/>
          <w:szCs w:val="22"/>
        </w:rPr>
      </w:pPr>
    </w:p>
    <w:p w14:paraId="179E55CF" w14:textId="3776F09D" w:rsidR="008530AC" w:rsidRPr="003D0EE6" w:rsidRDefault="008530AC" w:rsidP="008530AC">
      <w:pPr>
        <w:suppressAutoHyphens/>
        <w:jc w:val="both"/>
        <w:rPr>
          <w:rFonts w:ascii="Arial" w:hAnsi="Arial" w:cs="Arial"/>
          <w:b/>
          <w:spacing w:val="-3"/>
          <w:sz w:val="22"/>
          <w:szCs w:val="22"/>
        </w:rPr>
      </w:pPr>
      <w:r>
        <w:rPr>
          <w:rFonts w:ascii="Arial" w:hAnsi="Arial" w:cs="Arial"/>
          <w:b/>
          <w:spacing w:val="-3"/>
          <w:sz w:val="22"/>
          <w:szCs w:val="22"/>
        </w:rPr>
        <w:t>PROPOSED SUBMISSION DATE:</w:t>
      </w:r>
      <w:r w:rsidR="006D0936">
        <w:rPr>
          <w:rFonts w:ascii="Arial" w:hAnsi="Arial" w:cs="Arial"/>
          <w:b/>
          <w:spacing w:val="-3"/>
          <w:sz w:val="22"/>
          <w:szCs w:val="22"/>
        </w:rPr>
        <w:t xml:space="preserve"> </w:t>
      </w:r>
      <w:r w:rsidR="00892BE4">
        <w:rPr>
          <w:rFonts w:ascii="Arial" w:hAnsi="Arial" w:cs="Arial"/>
          <w:b/>
          <w:spacing w:val="-3"/>
          <w:sz w:val="22"/>
          <w:szCs w:val="22"/>
        </w:rPr>
        <w:t>Oct</w:t>
      </w:r>
      <w:r w:rsidR="006D0936">
        <w:rPr>
          <w:rFonts w:ascii="Arial" w:hAnsi="Arial" w:cs="Arial"/>
          <w:b/>
          <w:spacing w:val="-3"/>
          <w:sz w:val="22"/>
          <w:szCs w:val="22"/>
        </w:rPr>
        <w:t xml:space="preserve"> 2019</w:t>
      </w:r>
    </w:p>
    <w:p w14:paraId="304EA8A9" w14:textId="77777777" w:rsidR="008530AC" w:rsidRDefault="008530AC" w:rsidP="008530AC">
      <w:pPr>
        <w:suppressAutoHyphens/>
        <w:jc w:val="both"/>
        <w:rPr>
          <w:rFonts w:ascii="Arial" w:hAnsi="Arial" w:cs="Arial"/>
          <w:spacing w:val="-3"/>
          <w:sz w:val="22"/>
          <w:szCs w:val="22"/>
        </w:rPr>
      </w:pPr>
    </w:p>
    <w:p w14:paraId="54A939A7" w14:textId="77777777" w:rsidR="008530AC" w:rsidRDefault="008530AC" w:rsidP="008530AC">
      <w:pPr>
        <w:suppressAutoHyphens/>
        <w:jc w:val="both"/>
        <w:rPr>
          <w:rFonts w:ascii="Arial" w:hAnsi="Arial" w:cs="Arial"/>
          <w:b/>
          <w:spacing w:val="-3"/>
          <w:sz w:val="22"/>
          <w:szCs w:val="22"/>
        </w:rPr>
      </w:pPr>
      <w:r>
        <w:rPr>
          <w:rFonts w:ascii="Arial" w:hAnsi="Arial" w:cs="Arial"/>
          <w:b/>
          <w:spacing w:val="-3"/>
          <w:sz w:val="22"/>
          <w:szCs w:val="22"/>
        </w:rPr>
        <w:t>PROPOSAL QUESTIONS</w:t>
      </w:r>
      <w:r w:rsidRPr="003D0EE6">
        <w:rPr>
          <w:rFonts w:ascii="Arial" w:hAnsi="Arial" w:cs="Arial"/>
          <w:b/>
          <w:spacing w:val="-3"/>
          <w:sz w:val="22"/>
          <w:szCs w:val="22"/>
        </w:rPr>
        <w:t>:</w:t>
      </w:r>
    </w:p>
    <w:p w14:paraId="7B15A8D6" w14:textId="77777777" w:rsidR="008530AC" w:rsidRPr="00204CAC" w:rsidRDefault="008530AC" w:rsidP="008530AC">
      <w:pPr>
        <w:suppressAutoHyphens/>
        <w:jc w:val="both"/>
        <w:rPr>
          <w:rFonts w:ascii="Arial" w:hAnsi="Arial" w:cs="Arial"/>
          <w:spacing w:val="-3"/>
          <w:sz w:val="22"/>
          <w:szCs w:val="22"/>
        </w:rPr>
      </w:pPr>
      <w:r w:rsidRPr="00204CAC">
        <w:rPr>
          <w:rFonts w:ascii="Arial" w:hAnsi="Arial" w:cs="Arial"/>
          <w:spacing w:val="-3"/>
          <w:sz w:val="22"/>
          <w:szCs w:val="22"/>
        </w:rPr>
        <w:t xml:space="preserve">Please complete </w:t>
      </w:r>
      <w:r w:rsidRPr="00204CAC">
        <w:rPr>
          <w:rFonts w:ascii="Arial" w:hAnsi="Arial" w:cs="Arial"/>
          <w:spacing w:val="-3"/>
          <w:sz w:val="22"/>
          <w:szCs w:val="22"/>
          <w:u w:val="single"/>
        </w:rPr>
        <w:t>all</w:t>
      </w:r>
      <w:r w:rsidRPr="00204CAC">
        <w:rPr>
          <w:rFonts w:ascii="Arial" w:hAnsi="Arial" w:cs="Arial"/>
          <w:spacing w:val="-3"/>
          <w:sz w:val="22"/>
          <w:szCs w:val="22"/>
        </w:rPr>
        <w:t xml:space="preserve"> sections, ensuring your answers are succinct and within the </w:t>
      </w:r>
      <w:r>
        <w:rPr>
          <w:rFonts w:ascii="Arial" w:hAnsi="Arial" w:cs="Arial"/>
          <w:spacing w:val="-3"/>
          <w:sz w:val="22"/>
          <w:szCs w:val="22"/>
        </w:rPr>
        <w:t>word limit.</w:t>
      </w:r>
    </w:p>
    <w:p w14:paraId="08FB0C89" w14:textId="77777777" w:rsidR="008530AC" w:rsidRDefault="008530AC" w:rsidP="008530AC">
      <w:pPr>
        <w:suppressAutoHyphens/>
        <w:jc w:val="both"/>
        <w:rPr>
          <w:rFonts w:ascii="Arial" w:hAnsi="Arial" w:cs="Arial"/>
          <w:b/>
          <w:spacing w:val="-3"/>
          <w:sz w:val="22"/>
          <w:szCs w:val="22"/>
        </w:rPr>
      </w:pPr>
    </w:p>
    <w:p w14:paraId="221CA1BD" w14:textId="77777777" w:rsidR="008530AC" w:rsidRDefault="008530AC" w:rsidP="008530AC">
      <w:pPr>
        <w:suppressAutoHyphens/>
        <w:rPr>
          <w:rFonts w:ascii="Arial" w:hAnsi="Arial" w:cs="Arial"/>
          <w:b/>
          <w:spacing w:val="-3"/>
          <w:sz w:val="22"/>
          <w:szCs w:val="22"/>
        </w:rPr>
      </w:pPr>
      <w:r w:rsidRPr="00204CAC">
        <w:rPr>
          <w:rFonts w:ascii="Arial" w:hAnsi="Arial" w:cs="Arial"/>
          <w:b/>
          <w:spacing w:val="-3"/>
          <w:sz w:val="22"/>
          <w:szCs w:val="22"/>
        </w:rPr>
        <w:t>1) Please comment on the current importance of the field</w:t>
      </w:r>
      <w:r>
        <w:rPr>
          <w:rFonts w:ascii="Arial" w:hAnsi="Arial" w:cs="Arial"/>
          <w:b/>
          <w:spacing w:val="-3"/>
          <w:sz w:val="22"/>
          <w:szCs w:val="22"/>
        </w:rPr>
        <w:t xml:space="preserve"> </w:t>
      </w:r>
    </w:p>
    <w:p w14:paraId="3F758B74" w14:textId="77777777" w:rsidR="008530AC" w:rsidRPr="00204CAC" w:rsidRDefault="008530AC" w:rsidP="008530AC">
      <w:pPr>
        <w:suppressAutoHyphens/>
        <w:rPr>
          <w:rFonts w:ascii="Arial" w:hAnsi="Arial" w:cs="Arial"/>
          <w:b/>
          <w:spacing w:val="-3"/>
          <w:sz w:val="22"/>
          <w:szCs w:val="22"/>
        </w:rPr>
      </w:pPr>
      <w:r>
        <w:rPr>
          <w:rFonts w:ascii="Arial" w:hAnsi="Arial" w:cs="Arial"/>
          <w:b/>
          <w:noProof/>
          <w:snapToGrid/>
          <w:spacing w:val="-3"/>
          <w:sz w:val="22"/>
          <w:szCs w:val="22"/>
          <w:lang w:val="en-US" w:eastAsia="zh-CN"/>
        </w:rPr>
        <mc:AlternateContent>
          <mc:Choice Requires="wps">
            <w:drawing>
              <wp:inline distT="0" distB="0" distL="0" distR="0" wp14:anchorId="5470F756" wp14:editId="0BD5D750">
                <wp:extent cx="5724525" cy="1990725"/>
                <wp:effectExtent l="0" t="0" r="28575" b="19050"/>
                <wp:docPr id="1" name="Text Box 1"/>
                <wp:cNvGraphicFramePr/>
                <a:graphic xmlns:a="http://schemas.openxmlformats.org/drawingml/2006/main">
                  <a:graphicData uri="http://schemas.microsoft.com/office/word/2010/wordprocessingShape">
                    <wps:wsp>
                      <wps:cNvSpPr txBox="1"/>
                      <wps:spPr>
                        <a:xfrm>
                          <a:off x="0" y="0"/>
                          <a:ext cx="5724525" cy="1990725"/>
                        </a:xfrm>
                        <a:prstGeom prst="rect">
                          <a:avLst/>
                        </a:prstGeom>
                        <a:solidFill>
                          <a:sysClr val="window" lastClr="FFFFFF"/>
                        </a:solidFill>
                        <a:ln w="6350">
                          <a:solidFill>
                            <a:prstClr val="black"/>
                          </a:solidFill>
                        </a:ln>
                        <a:effectLst/>
                      </wps:spPr>
                      <wps:txbx>
                        <w:txbxContent>
                          <w:p w14:paraId="76F9E108" w14:textId="254084ED" w:rsidR="008530AC" w:rsidRPr="003C2116" w:rsidRDefault="006D0936" w:rsidP="00501CBC">
                            <w:pPr>
                              <w:rPr>
                                <w:rFonts w:ascii="Arial" w:hAnsi="Arial" w:cs="Arial"/>
                                <w:sz w:val="22"/>
                              </w:rPr>
                            </w:pPr>
                            <w:r w:rsidRPr="006D0936">
                              <w:rPr>
                                <w:rFonts w:ascii="Arial" w:hAnsi="Arial" w:cs="Arial"/>
                                <w:sz w:val="22"/>
                              </w:rPr>
                              <w:t>Photo-click reaction</w:t>
                            </w:r>
                            <w:r w:rsidR="00FB4182">
                              <w:rPr>
                                <w:rFonts w:ascii="Arial" w:hAnsi="Arial" w:cs="Arial"/>
                                <w:sz w:val="22"/>
                              </w:rPr>
                              <w:t xml:space="preserve">s </w:t>
                            </w:r>
                            <w:r w:rsidR="004A3887">
                              <w:rPr>
                                <w:rFonts w:ascii="Arial" w:hAnsi="Arial" w:cs="Arial"/>
                                <w:sz w:val="22"/>
                              </w:rPr>
                              <w:t xml:space="preserve">with </w:t>
                            </w:r>
                            <w:r w:rsidR="00981228">
                              <w:rPr>
                                <w:rFonts w:ascii="Arial" w:hAnsi="Arial" w:cs="Arial"/>
                                <w:sz w:val="22"/>
                              </w:rPr>
                              <w:t xml:space="preserve">fast ligation rate and </w:t>
                            </w:r>
                            <w:r w:rsidR="004A3887">
                              <w:rPr>
                                <w:rFonts w:ascii="Arial" w:hAnsi="Arial" w:cs="Arial"/>
                                <w:sz w:val="22"/>
                              </w:rPr>
                              <w:t xml:space="preserve">good biocompatibility </w:t>
                            </w:r>
                            <w:r w:rsidR="00FB4182">
                              <w:rPr>
                                <w:rFonts w:ascii="Arial" w:hAnsi="Arial" w:cs="Arial"/>
                                <w:sz w:val="22"/>
                              </w:rPr>
                              <w:t xml:space="preserve">are </w:t>
                            </w:r>
                            <w:r w:rsidR="004A3887">
                              <w:rPr>
                                <w:rFonts w:ascii="Arial" w:hAnsi="Arial" w:cs="Arial"/>
                                <w:sz w:val="22"/>
                              </w:rPr>
                              <w:t>highly demanded in the exploration of biological systems</w:t>
                            </w:r>
                            <w:r w:rsidR="00770570">
                              <w:rPr>
                                <w:rFonts w:ascii="Arial" w:hAnsi="Arial" w:cs="Arial"/>
                                <w:sz w:val="22"/>
                              </w:rPr>
                              <w:t xml:space="preserve"> due to the temporal and spatial resolution realized through photo-irradiation. </w:t>
                            </w:r>
                            <w:r w:rsidR="00814A88">
                              <w:rPr>
                                <w:rFonts w:ascii="Arial" w:hAnsi="Arial" w:cs="Arial"/>
                                <w:sz w:val="22"/>
                              </w:rPr>
                              <w:t>The development of p</w:t>
                            </w:r>
                            <w:r w:rsidR="00814A88" w:rsidRPr="006D0936">
                              <w:rPr>
                                <w:rFonts w:ascii="Arial" w:hAnsi="Arial" w:cs="Arial"/>
                                <w:sz w:val="22"/>
                              </w:rPr>
                              <w:t>hoto-click reaction</w:t>
                            </w:r>
                            <w:r w:rsidR="00814A88">
                              <w:rPr>
                                <w:rFonts w:ascii="Arial" w:hAnsi="Arial" w:cs="Arial"/>
                                <w:sz w:val="22"/>
                              </w:rPr>
                              <w:t>s</w:t>
                            </w:r>
                            <w:r w:rsidRPr="006D0936">
                              <w:rPr>
                                <w:rFonts w:ascii="Arial" w:hAnsi="Arial" w:cs="Arial"/>
                                <w:sz w:val="22"/>
                              </w:rPr>
                              <w:t xml:space="preserve"> </w:t>
                            </w:r>
                            <w:r w:rsidR="00814A88">
                              <w:rPr>
                                <w:rFonts w:ascii="Arial" w:hAnsi="Arial" w:cs="Arial"/>
                                <w:sz w:val="22"/>
                              </w:rPr>
                              <w:t>initiated by UV</w:t>
                            </w:r>
                            <w:r w:rsidR="00814A88">
                              <w:rPr>
                                <w:rFonts w:ascii="Arial" w:hAnsi="Arial" w:cs="Arial"/>
                                <w:sz w:val="22"/>
                                <w:lang w:eastAsia="zh-CN"/>
                              </w:rPr>
                              <w:t xml:space="preserve"> or visible light has attrac</w:t>
                            </w:r>
                            <w:r w:rsidR="005563E6">
                              <w:rPr>
                                <w:rFonts w:ascii="Arial" w:hAnsi="Arial" w:cs="Arial"/>
                                <w:sz w:val="22"/>
                                <w:lang w:eastAsia="zh-CN"/>
                              </w:rPr>
                              <w:t>ted</w:t>
                            </w:r>
                            <w:r w:rsidR="00814A88">
                              <w:rPr>
                                <w:rFonts w:ascii="Arial" w:hAnsi="Arial" w:cs="Arial"/>
                                <w:sz w:val="22"/>
                                <w:lang w:eastAsia="zh-CN"/>
                              </w:rPr>
                              <w:t xml:space="preserve"> attention </w:t>
                            </w:r>
                            <w:r w:rsidR="005563E6">
                              <w:rPr>
                                <w:rFonts w:ascii="Arial" w:hAnsi="Arial" w:cs="Arial"/>
                                <w:sz w:val="22"/>
                                <w:lang w:eastAsia="zh-CN"/>
                              </w:rPr>
                              <w:t xml:space="preserve">from both organic chemists and chemical biologists. </w:t>
                            </w:r>
                            <w:r w:rsidR="00501CBC">
                              <w:rPr>
                                <w:rFonts w:ascii="Arial" w:hAnsi="Arial" w:cs="Arial"/>
                                <w:sz w:val="22"/>
                                <w:lang w:eastAsia="zh-CN"/>
                              </w:rPr>
                              <w:t>Several new photoreactions in</w:t>
                            </w:r>
                            <w:r w:rsidR="00501CBC">
                              <w:rPr>
                                <w:rFonts w:ascii="Arial" w:hAnsi="Arial" w:cs="Arial" w:hint="eastAsia"/>
                                <w:sz w:val="22"/>
                                <w:lang w:eastAsia="zh-CN"/>
                              </w:rPr>
                              <w:t>d</w:t>
                            </w:r>
                            <w:r w:rsidR="00501CBC">
                              <w:rPr>
                                <w:rFonts w:ascii="Arial" w:hAnsi="Arial" w:cs="Arial"/>
                                <w:sz w:val="22"/>
                                <w:lang w:eastAsia="zh-CN"/>
                              </w:rPr>
                              <w:t>uced by mild UV or visible light have been successfully applied to biological systems</w:t>
                            </w:r>
                            <w:r w:rsidR="004E74A6">
                              <w:rPr>
                                <w:rFonts w:ascii="Arial" w:hAnsi="Arial" w:cs="Arial"/>
                                <w:sz w:val="22"/>
                                <w:lang w:eastAsia="zh-CN"/>
                              </w:rPr>
                              <w:t xml:space="preserve">. </w:t>
                            </w:r>
                            <w:r w:rsidR="004E74A6">
                              <w:rPr>
                                <w:rFonts w:ascii="Arial" w:hAnsi="Arial" w:cs="Arial"/>
                                <w:sz w:val="22"/>
                              </w:rPr>
                              <w:t xml:space="preserve">This </w:t>
                            </w:r>
                            <w:r w:rsidR="00AB2DB2">
                              <w:rPr>
                                <w:rFonts w:ascii="Arial" w:hAnsi="Arial" w:cs="Arial"/>
                                <w:sz w:val="22"/>
                              </w:rPr>
                              <w:t xml:space="preserve">cutting-edge </w:t>
                            </w:r>
                            <w:r w:rsidR="004E74A6">
                              <w:rPr>
                                <w:rFonts w:ascii="Arial" w:hAnsi="Arial" w:cs="Arial"/>
                                <w:sz w:val="22"/>
                              </w:rPr>
                              <w:t xml:space="preserve">field </w:t>
                            </w:r>
                            <w:r w:rsidR="00501CBC">
                              <w:rPr>
                                <w:rFonts w:ascii="Arial" w:hAnsi="Arial" w:cs="Arial"/>
                                <w:sz w:val="22"/>
                                <w:lang w:eastAsia="zh-CN"/>
                              </w:rPr>
                              <w:t>greatly encourage</w:t>
                            </w:r>
                            <w:r w:rsidR="00663422">
                              <w:rPr>
                                <w:rFonts w:ascii="Arial" w:hAnsi="Arial" w:cs="Arial"/>
                                <w:sz w:val="22"/>
                                <w:lang w:eastAsia="zh-CN"/>
                              </w:rPr>
                              <w:t>s</w:t>
                            </w:r>
                            <w:r w:rsidR="00501CBC">
                              <w:rPr>
                                <w:rFonts w:ascii="Arial" w:hAnsi="Arial" w:cs="Arial"/>
                                <w:sz w:val="22"/>
                                <w:lang w:eastAsia="zh-CN"/>
                              </w:rPr>
                              <w:t xml:space="preserve"> researchers from different fields </w:t>
                            </w:r>
                            <w:r w:rsidR="004E74A6">
                              <w:rPr>
                                <w:rFonts w:ascii="Arial" w:hAnsi="Arial" w:cs="Arial"/>
                                <w:sz w:val="22"/>
                                <w:lang w:eastAsia="zh-CN"/>
                              </w:rPr>
                              <w:t xml:space="preserve">including organic chemistry, chemical biology and life sciences </w:t>
                            </w:r>
                            <w:r w:rsidR="00501CBC">
                              <w:rPr>
                                <w:rFonts w:ascii="Arial" w:hAnsi="Arial" w:cs="Arial"/>
                                <w:sz w:val="22"/>
                                <w:lang w:eastAsia="zh-CN"/>
                              </w:rPr>
                              <w:t xml:space="preserve">to work together </w:t>
                            </w:r>
                            <w:r w:rsidR="004E74A6">
                              <w:rPr>
                                <w:rFonts w:ascii="Arial" w:hAnsi="Arial" w:cs="Arial"/>
                                <w:sz w:val="22"/>
                                <w:lang w:eastAsia="zh-CN"/>
                              </w:rPr>
                              <w:t>and</w:t>
                            </w:r>
                            <w:r w:rsidR="00501CBC">
                              <w:rPr>
                                <w:rFonts w:ascii="Arial" w:hAnsi="Arial" w:cs="Arial"/>
                                <w:sz w:val="22"/>
                                <w:lang w:eastAsia="zh-CN"/>
                              </w:rPr>
                              <w:t xml:space="preserve"> construct</w:t>
                            </w:r>
                            <w:r w:rsidR="00501CBC">
                              <w:rPr>
                                <w:rFonts w:ascii="Arial" w:hAnsi="Arial" w:cs="Arial"/>
                                <w:sz w:val="22"/>
                              </w:rPr>
                              <w:t xml:space="preserve"> </w:t>
                            </w:r>
                            <w:r w:rsidR="001A5F8B">
                              <w:rPr>
                                <w:rFonts w:ascii="Arial" w:hAnsi="Arial" w:cs="Arial"/>
                                <w:sz w:val="22"/>
                              </w:rPr>
                              <w:t xml:space="preserve">photo-active </w:t>
                            </w:r>
                            <w:r w:rsidR="00501CBC">
                              <w:rPr>
                                <w:rFonts w:ascii="Arial" w:hAnsi="Arial" w:cs="Arial"/>
                                <w:sz w:val="22"/>
                              </w:rPr>
                              <w:t xml:space="preserve">molecular tools </w:t>
                            </w:r>
                            <w:r w:rsidR="004E74A6">
                              <w:rPr>
                                <w:rFonts w:ascii="Arial" w:hAnsi="Arial" w:cs="Arial"/>
                                <w:sz w:val="22"/>
                              </w:rPr>
                              <w:t>to solve important biological question</w:t>
                            </w:r>
                            <w:r w:rsidR="001A5F8B">
                              <w:rPr>
                                <w:rFonts w:ascii="Arial" w:hAnsi="Arial" w:cs="Arial"/>
                                <w:sz w:val="22"/>
                              </w:rPr>
                              <w:t>s</w:t>
                            </w:r>
                            <w:r w:rsidR="00501CBC">
                              <w:rPr>
                                <w:rFonts w:ascii="Arial" w:hAnsi="Arial" w:cs="Arial"/>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470F756" id="_x0000_t202" coordsize="21600,21600" o:spt="202" path="m,l,21600r21600,l21600,xe">
                <v:stroke joinstyle="miter"/>
                <v:path gradientshapeok="t" o:connecttype="rect"/>
              </v:shapetype>
              <v:shape id="Text Box 1" o:spid="_x0000_s1026" type="#_x0000_t202" style="width:450.7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" fillcolor="window" strokeweight=".5pt">
                <v:textbox>
                  <w:txbxContent>
                    <w:p w14:paraId="76F9E108" w14:textId="254084ED" w:rsidR="008530AC" w:rsidRPr="003C2116" w:rsidRDefault="006D0936" w:rsidP="00501CBC">
                      <w:pPr>
                        <w:rPr>
                          <w:rFonts w:ascii="Arial" w:hAnsi="Arial" w:cs="Arial"/>
                          <w:sz w:val="22"/>
                        </w:rPr>
                      </w:pPr>
                      <w:r w:rsidRPr="006D0936">
                        <w:rPr>
                          <w:rFonts w:ascii="Arial" w:hAnsi="Arial" w:cs="Arial"/>
                          <w:sz w:val="22"/>
                        </w:rPr>
                        <w:t>Photo-click reaction</w:t>
                      </w:r>
                      <w:r w:rsidR="00FB4182">
                        <w:rPr>
                          <w:rFonts w:ascii="Arial" w:hAnsi="Arial" w:cs="Arial"/>
                          <w:sz w:val="22"/>
                        </w:rPr>
                        <w:t xml:space="preserve">s </w:t>
                      </w:r>
                      <w:r w:rsidR="004A3887">
                        <w:rPr>
                          <w:rFonts w:ascii="Arial" w:hAnsi="Arial" w:cs="Arial"/>
                          <w:sz w:val="22"/>
                        </w:rPr>
                        <w:t xml:space="preserve">with </w:t>
                      </w:r>
                      <w:r w:rsidR="00981228">
                        <w:rPr>
                          <w:rFonts w:ascii="Arial" w:hAnsi="Arial" w:cs="Arial"/>
                          <w:sz w:val="22"/>
                        </w:rPr>
                        <w:t xml:space="preserve">fast ligation rate and </w:t>
                      </w:r>
                      <w:r w:rsidR="004A3887">
                        <w:rPr>
                          <w:rFonts w:ascii="Arial" w:hAnsi="Arial" w:cs="Arial"/>
                          <w:sz w:val="22"/>
                        </w:rPr>
                        <w:t xml:space="preserve">good biocompatibility </w:t>
                      </w:r>
                      <w:r w:rsidR="00FB4182">
                        <w:rPr>
                          <w:rFonts w:ascii="Arial" w:hAnsi="Arial" w:cs="Arial"/>
                          <w:sz w:val="22"/>
                        </w:rPr>
                        <w:t xml:space="preserve">are </w:t>
                      </w:r>
                      <w:r w:rsidR="004A3887">
                        <w:rPr>
                          <w:rFonts w:ascii="Arial" w:hAnsi="Arial" w:cs="Arial"/>
                          <w:sz w:val="22"/>
                        </w:rPr>
                        <w:t>highly demanded in the exploration of biological systems</w:t>
                      </w:r>
                      <w:r w:rsidR="00770570">
                        <w:rPr>
                          <w:rFonts w:ascii="Arial" w:hAnsi="Arial" w:cs="Arial"/>
                          <w:sz w:val="22"/>
                        </w:rPr>
                        <w:t xml:space="preserve"> due to the temporal and spatial resolution realized through photo-irradiation. </w:t>
                      </w:r>
                      <w:r w:rsidR="00814A88">
                        <w:rPr>
                          <w:rFonts w:ascii="Arial" w:hAnsi="Arial" w:cs="Arial"/>
                          <w:sz w:val="22"/>
                        </w:rPr>
                        <w:t>The development of p</w:t>
                      </w:r>
                      <w:r w:rsidR="00814A88" w:rsidRPr="006D0936">
                        <w:rPr>
                          <w:rFonts w:ascii="Arial" w:hAnsi="Arial" w:cs="Arial"/>
                          <w:sz w:val="22"/>
                        </w:rPr>
                        <w:t>hoto-click reaction</w:t>
                      </w:r>
                      <w:r w:rsidR="00814A88">
                        <w:rPr>
                          <w:rFonts w:ascii="Arial" w:hAnsi="Arial" w:cs="Arial"/>
                          <w:sz w:val="22"/>
                        </w:rPr>
                        <w:t>s</w:t>
                      </w:r>
                      <w:r w:rsidRPr="006D0936">
                        <w:rPr>
                          <w:rFonts w:ascii="Arial" w:hAnsi="Arial" w:cs="Arial"/>
                          <w:sz w:val="22"/>
                        </w:rPr>
                        <w:t xml:space="preserve"> </w:t>
                      </w:r>
                      <w:r w:rsidR="00814A88">
                        <w:rPr>
                          <w:rFonts w:ascii="Arial" w:hAnsi="Arial" w:cs="Arial"/>
                          <w:sz w:val="22"/>
                        </w:rPr>
                        <w:t>initiated by UV</w:t>
                      </w:r>
                      <w:r w:rsidR="00814A88">
                        <w:rPr>
                          <w:rFonts w:ascii="Arial" w:hAnsi="Arial" w:cs="Arial"/>
                          <w:sz w:val="22"/>
                          <w:lang w:eastAsia="zh-CN"/>
                        </w:rPr>
                        <w:t xml:space="preserve"> or visible light has attrac</w:t>
                      </w:r>
                      <w:r w:rsidR="005563E6">
                        <w:rPr>
                          <w:rFonts w:ascii="Arial" w:hAnsi="Arial" w:cs="Arial"/>
                          <w:sz w:val="22"/>
                          <w:lang w:eastAsia="zh-CN"/>
                        </w:rPr>
                        <w:t>ted</w:t>
                      </w:r>
                      <w:r w:rsidR="00814A88">
                        <w:rPr>
                          <w:rFonts w:ascii="Arial" w:hAnsi="Arial" w:cs="Arial"/>
                          <w:sz w:val="22"/>
                          <w:lang w:eastAsia="zh-CN"/>
                        </w:rPr>
                        <w:t xml:space="preserve"> attention </w:t>
                      </w:r>
                      <w:r w:rsidR="005563E6">
                        <w:rPr>
                          <w:rFonts w:ascii="Arial" w:hAnsi="Arial" w:cs="Arial"/>
                          <w:sz w:val="22"/>
                          <w:lang w:eastAsia="zh-CN"/>
                        </w:rPr>
                        <w:t xml:space="preserve">from both organic chemists and chemical biologists. </w:t>
                      </w:r>
                      <w:r w:rsidR="00501CBC">
                        <w:rPr>
                          <w:rFonts w:ascii="Arial" w:hAnsi="Arial" w:cs="Arial"/>
                          <w:sz w:val="22"/>
                          <w:lang w:eastAsia="zh-CN"/>
                        </w:rPr>
                        <w:t>Several new photoreactions in</w:t>
                      </w:r>
                      <w:r w:rsidR="00501CBC">
                        <w:rPr>
                          <w:rFonts w:ascii="Arial" w:hAnsi="Arial" w:cs="Arial" w:hint="eastAsia"/>
                          <w:sz w:val="22"/>
                          <w:lang w:eastAsia="zh-CN"/>
                        </w:rPr>
                        <w:t>d</w:t>
                      </w:r>
                      <w:r w:rsidR="00501CBC">
                        <w:rPr>
                          <w:rFonts w:ascii="Arial" w:hAnsi="Arial" w:cs="Arial"/>
                          <w:sz w:val="22"/>
                          <w:lang w:eastAsia="zh-CN"/>
                        </w:rPr>
                        <w:t>uced by mild UV or visible light have been successfully applied to biological systems</w:t>
                      </w:r>
                      <w:r w:rsidR="004E74A6">
                        <w:rPr>
                          <w:rFonts w:ascii="Arial" w:hAnsi="Arial" w:cs="Arial"/>
                          <w:sz w:val="22"/>
                          <w:lang w:eastAsia="zh-CN"/>
                        </w:rPr>
                        <w:t xml:space="preserve">. </w:t>
                      </w:r>
                      <w:r w:rsidR="004E74A6">
                        <w:rPr>
                          <w:rFonts w:ascii="Arial" w:hAnsi="Arial" w:cs="Arial"/>
                          <w:sz w:val="22"/>
                        </w:rPr>
                        <w:t xml:space="preserve">This </w:t>
                      </w:r>
                      <w:r w:rsidR="00AB2DB2">
                        <w:rPr>
                          <w:rFonts w:ascii="Arial" w:hAnsi="Arial" w:cs="Arial"/>
                          <w:sz w:val="22"/>
                        </w:rPr>
                        <w:t xml:space="preserve">cutting-edge </w:t>
                      </w:r>
                      <w:r w:rsidR="004E74A6">
                        <w:rPr>
                          <w:rFonts w:ascii="Arial" w:hAnsi="Arial" w:cs="Arial"/>
                          <w:sz w:val="22"/>
                        </w:rPr>
                        <w:t xml:space="preserve">field </w:t>
                      </w:r>
                      <w:r w:rsidR="00501CBC">
                        <w:rPr>
                          <w:rFonts w:ascii="Arial" w:hAnsi="Arial" w:cs="Arial"/>
                          <w:sz w:val="22"/>
                          <w:lang w:eastAsia="zh-CN"/>
                        </w:rPr>
                        <w:t>greatly encourage</w:t>
                      </w:r>
                      <w:r w:rsidR="00663422">
                        <w:rPr>
                          <w:rFonts w:ascii="Arial" w:hAnsi="Arial" w:cs="Arial"/>
                          <w:sz w:val="22"/>
                          <w:lang w:eastAsia="zh-CN"/>
                        </w:rPr>
                        <w:t>s</w:t>
                      </w:r>
                      <w:r w:rsidR="00501CBC">
                        <w:rPr>
                          <w:rFonts w:ascii="Arial" w:hAnsi="Arial" w:cs="Arial"/>
                          <w:sz w:val="22"/>
                          <w:lang w:eastAsia="zh-CN"/>
                        </w:rPr>
                        <w:t xml:space="preserve"> researchers from different fields </w:t>
                      </w:r>
                      <w:r w:rsidR="004E74A6">
                        <w:rPr>
                          <w:rFonts w:ascii="Arial" w:hAnsi="Arial" w:cs="Arial"/>
                          <w:sz w:val="22"/>
                          <w:lang w:eastAsia="zh-CN"/>
                        </w:rPr>
                        <w:t xml:space="preserve">including organic chemistry, chemical biology and life sciences </w:t>
                      </w:r>
                      <w:r w:rsidR="00501CBC">
                        <w:rPr>
                          <w:rFonts w:ascii="Arial" w:hAnsi="Arial" w:cs="Arial"/>
                          <w:sz w:val="22"/>
                          <w:lang w:eastAsia="zh-CN"/>
                        </w:rPr>
                        <w:t xml:space="preserve">to work together </w:t>
                      </w:r>
                      <w:r w:rsidR="004E74A6">
                        <w:rPr>
                          <w:rFonts w:ascii="Arial" w:hAnsi="Arial" w:cs="Arial"/>
                          <w:sz w:val="22"/>
                          <w:lang w:eastAsia="zh-CN"/>
                        </w:rPr>
                        <w:t>and</w:t>
                      </w:r>
                      <w:r w:rsidR="00501CBC">
                        <w:rPr>
                          <w:rFonts w:ascii="Arial" w:hAnsi="Arial" w:cs="Arial"/>
                          <w:sz w:val="22"/>
                          <w:lang w:eastAsia="zh-CN"/>
                        </w:rPr>
                        <w:t xml:space="preserve"> construct</w:t>
                      </w:r>
                      <w:r w:rsidR="00501CBC">
                        <w:rPr>
                          <w:rFonts w:ascii="Arial" w:hAnsi="Arial" w:cs="Arial"/>
                          <w:sz w:val="22"/>
                        </w:rPr>
                        <w:t xml:space="preserve"> </w:t>
                      </w:r>
                      <w:r w:rsidR="001A5F8B">
                        <w:rPr>
                          <w:rFonts w:ascii="Arial" w:hAnsi="Arial" w:cs="Arial"/>
                          <w:sz w:val="22"/>
                        </w:rPr>
                        <w:t xml:space="preserve">photo-active </w:t>
                      </w:r>
                      <w:r w:rsidR="00501CBC">
                        <w:rPr>
                          <w:rFonts w:ascii="Arial" w:hAnsi="Arial" w:cs="Arial"/>
                          <w:sz w:val="22"/>
                        </w:rPr>
                        <w:t xml:space="preserve">molecular tools </w:t>
                      </w:r>
                      <w:r w:rsidR="004E74A6">
                        <w:rPr>
                          <w:rFonts w:ascii="Arial" w:hAnsi="Arial" w:cs="Arial"/>
                          <w:sz w:val="22"/>
                        </w:rPr>
                        <w:t>to solve important biological question</w:t>
                      </w:r>
                      <w:r w:rsidR="001A5F8B">
                        <w:rPr>
                          <w:rFonts w:ascii="Arial" w:hAnsi="Arial" w:cs="Arial"/>
                          <w:sz w:val="22"/>
                        </w:rPr>
                        <w:t>s</w:t>
                      </w:r>
                      <w:r w:rsidR="00501CBC">
                        <w:rPr>
                          <w:rFonts w:ascii="Arial" w:hAnsi="Arial" w:cs="Arial"/>
                          <w:sz w:val="22"/>
                        </w:rPr>
                        <w:t xml:space="preserve">. </w:t>
                      </w:r>
                    </w:p>
                  </w:txbxContent>
                </v:textbox>
                <w10:anchorlock/>
              </v:shape>
            </w:pict>
          </mc:Fallback>
        </mc:AlternateContent>
      </w:r>
    </w:p>
    <w:p w14:paraId="1B73B909" w14:textId="77777777" w:rsidR="008530AC" w:rsidRPr="00204CAC" w:rsidRDefault="008530AC" w:rsidP="008530AC">
      <w:pPr>
        <w:suppressAutoHyphens/>
        <w:rPr>
          <w:rFonts w:ascii="Arial" w:hAnsi="Arial" w:cs="Arial"/>
          <w:b/>
          <w:spacing w:val="-3"/>
          <w:sz w:val="22"/>
          <w:szCs w:val="22"/>
        </w:rPr>
      </w:pPr>
    </w:p>
    <w:p w14:paraId="418E4438" w14:textId="77777777" w:rsidR="008530AC" w:rsidRPr="00204CAC" w:rsidRDefault="008530AC" w:rsidP="008530AC">
      <w:pPr>
        <w:suppressAutoHyphens/>
        <w:rPr>
          <w:rFonts w:ascii="Arial" w:hAnsi="Arial" w:cs="Arial"/>
          <w:b/>
          <w:spacing w:val="-3"/>
          <w:sz w:val="22"/>
          <w:szCs w:val="22"/>
        </w:rPr>
      </w:pPr>
      <w:r w:rsidRPr="00204CAC">
        <w:rPr>
          <w:rFonts w:ascii="Arial" w:hAnsi="Arial" w:cs="Arial"/>
          <w:b/>
          <w:spacing w:val="-3"/>
          <w:sz w:val="22"/>
          <w:szCs w:val="22"/>
        </w:rPr>
        <w:t>2) What are the implications for the wider scientific community?</w:t>
      </w:r>
      <w:r>
        <w:rPr>
          <w:rFonts w:ascii="Arial" w:hAnsi="Arial" w:cs="Arial"/>
          <w:b/>
          <w:spacing w:val="-3"/>
          <w:sz w:val="22"/>
          <w:szCs w:val="22"/>
        </w:rPr>
        <w:t xml:space="preserve"> </w:t>
      </w:r>
      <w:r>
        <w:rPr>
          <w:rFonts w:ascii="Arial" w:hAnsi="Arial" w:cs="Arial"/>
          <w:b/>
          <w:noProof/>
          <w:snapToGrid/>
          <w:spacing w:val="-3"/>
          <w:sz w:val="22"/>
          <w:szCs w:val="22"/>
          <w:lang w:val="en-US" w:eastAsia="zh-CN"/>
        </w:rPr>
        <mc:AlternateContent>
          <mc:Choice Requires="wps">
            <w:drawing>
              <wp:inline distT="0" distB="0" distL="0" distR="0" wp14:anchorId="401BCF7E" wp14:editId="05F3FD27">
                <wp:extent cx="5724525" cy="1990725"/>
                <wp:effectExtent l="0" t="0" r="28575" b="28575"/>
                <wp:docPr id="2" name="Text Box 2"/>
                <wp:cNvGraphicFramePr/>
                <a:graphic xmlns:a="http://schemas.openxmlformats.org/drawingml/2006/main">
                  <a:graphicData uri="http://schemas.microsoft.com/office/word/2010/wordprocessingShape">
                    <wps:wsp>
                      <wps:cNvSpPr txBox="1"/>
                      <wps:spPr>
                        <a:xfrm>
                          <a:off x="0" y="0"/>
                          <a:ext cx="5724525" cy="1990725"/>
                        </a:xfrm>
                        <a:prstGeom prst="rect">
                          <a:avLst/>
                        </a:prstGeom>
                        <a:solidFill>
                          <a:sysClr val="window" lastClr="FFFFFF"/>
                        </a:solidFill>
                        <a:ln w="6350">
                          <a:solidFill>
                            <a:prstClr val="black"/>
                          </a:solidFill>
                        </a:ln>
                        <a:effectLst/>
                      </wps:spPr>
                      <wps:txbx>
                        <w:txbxContent>
                          <w:p w14:paraId="7C3A10D5" w14:textId="3D695223" w:rsidR="008530AC" w:rsidRPr="003C2116" w:rsidRDefault="00FE2782" w:rsidP="008530AC">
                            <w:pPr>
                              <w:rPr>
                                <w:rFonts w:ascii="Arial" w:hAnsi="Arial" w:cs="Arial"/>
                                <w:sz w:val="22"/>
                              </w:rPr>
                            </w:pPr>
                            <w:r>
                              <w:rPr>
                                <w:rFonts w:ascii="Arial" w:hAnsi="Arial" w:cs="Arial"/>
                                <w:sz w:val="22"/>
                              </w:rPr>
                              <w:t xml:space="preserve">Optogenetics based on the ligation and dissociation of photo-sensitive proteins has been </w:t>
                            </w:r>
                            <w:r w:rsidR="00405CF5" w:rsidRPr="00405CF5">
                              <w:rPr>
                                <w:rFonts w:ascii="Arial" w:hAnsi="Arial" w:cs="Arial"/>
                                <w:sz w:val="22"/>
                              </w:rPr>
                              <w:t xml:space="preserve">chosen as the "Method of the Year" across all fields of science and engineering by the interdisciplinary research journal </w:t>
                            </w:r>
                            <w:hyperlink r:id="rId7" w:tooltip="Nature Methods" w:history="1">
                              <w:r w:rsidR="00405CF5" w:rsidRPr="00405CF5">
                                <w:rPr>
                                  <w:rFonts w:ascii="Arial" w:hAnsi="Arial" w:cs="Arial"/>
                                  <w:i/>
                                  <w:sz w:val="22"/>
                                </w:rPr>
                                <w:t>Nature Methods</w:t>
                              </w:r>
                            </w:hyperlink>
                            <w:r w:rsidR="00405CF5">
                              <w:rPr>
                                <w:rFonts w:ascii="Arial" w:hAnsi="Arial" w:cs="Arial"/>
                                <w:sz w:val="22"/>
                              </w:rPr>
                              <w:t xml:space="preserve"> in 2011</w:t>
                            </w:r>
                            <w:r w:rsidR="006D0936" w:rsidRPr="006D0936">
                              <w:rPr>
                                <w:rFonts w:ascii="Arial" w:hAnsi="Arial" w:cs="Arial"/>
                                <w:sz w:val="22"/>
                              </w:rPr>
                              <w:t>.</w:t>
                            </w:r>
                            <w:r w:rsidR="00405CF5">
                              <w:rPr>
                                <w:rFonts w:ascii="Arial" w:hAnsi="Arial" w:cs="Arial"/>
                                <w:sz w:val="22"/>
                              </w:rPr>
                              <w:t xml:space="preserve"> Limited type and number of photo-sensitive proteins and the difficulty to integrate these proteins with specific functional proteins </w:t>
                            </w:r>
                            <w:r w:rsidR="00556F03">
                              <w:rPr>
                                <w:rFonts w:ascii="Arial" w:hAnsi="Arial" w:cs="Arial"/>
                                <w:sz w:val="22"/>
                              </w:rPr>
                              <w:t>then became important issues to be addressed to develop versatile tools</w:t>
                            </w:r>
                            <w:r w:rsidR="00726803">
                              <w:rPr>
                                <w:rFonts w:ascii="Arial" w:hAnsi="Arial" w:cs="Arial"/>
                                <w:sz w:val="22"/>
                              </w:rPr>
                              <w:t xml:space="preserve"> in optogenetics</w:t>
                            </w:r>
                            <w:r w:rsidR="00556F03">
                              <w:rPr>
                                <w:rFonts w:ascii="Arial" w:hAnsi="Arial" w:cs="Arial"/>
                                <w:sz w:val="22"/>
                              </w:rPr>
                              <w:t xml:space="preserve">. </w:t>
                            </w:r>
                            <w:r w:rsidR="002F4C0A">
                              <w:rPr>
                                <w:rFonts w:ascii="Arial" w:hAnsi="Arial" w:cs="Arial"/>
                                <w:sz w:val="22"/>
                              </w:rPr>
                              <w:t>Biocompatible p</w:t>
                            </w:r>
                            <w:r w:rsidR="00556F03">
                              <w:rPr>
                                <w:rFonts w:ascii="Arial" w:hAnsi="Arial" w:cs="Arial"/>
                                <w:sz w:val="22"/>
                              </w:rPr>
                              <w:t>hoto-click reactions</w:t>
                            </w:r>
                            <w:r w:rsidR="002F4C0A">
                              <w:rPr>
                                <w:rFonts w:ascii="Arial" w:hAnsi="Arial" w:cs="Arial"/>
                                <w:sz w:val="22"/>
                              </w:rPr>
                              <w:t>, featured as photo-induced fast ligation under bio-compatible conditions,</w:t>
                            </w:r>
                            <w:r w:rsidR="00556F03">
                              <w:rPr>
                                <w:rFonts w:ascii="Arial" w:hAnsi="Arial" w:cs="Arial"/>
                                <w:sz w:val="22"/>
                              </w:rPr>
                              <w:t xml:space="preserve"> hold the promise to develop easy-to-handle chemical tools with similar function of photo-sensitive proteins. </w:t>
                            </w:r>
                            <w:r w:rsidR="002F4C0A">
                              <w:rPr>
                                <w:rFonts w:ascii="Arial" w:hAnsi="Arial" w:cs="Arial"/>
                                <w:sz w:val="22"/>
                              </w:rPr>
                              <w:t xml:space="preserve">Meanwhile, how to push various photo-induced organic reactions to become bio-compatible reactions with </w:t>
                            </w:r>
                            <w:r w:rsidR="006A04DC">
                              <w:rPr>
                                <w:rFonts w:ascii="Arial" w:hAnsi="Arial" w:cs="Arial"/>
                                <w:sz w:val="22"/>
                              </w:rPr>
                              <w:t>unique bio-applications is a question of broad interests for organic chemists. T</w:t>
                            </w:r>
                            <w:r w:rsidR="00DA6D70">
                              <w:rPr>
                                <w:rFonts w:ascii="Arial" w:hAnsi="Arial" w:cs="Arial"/>
                                <w:sz w:val="22"/>
                              </w:rPr>
                              <w:t xml:space="preserve">he development of photo-click reaction is </w:t>
                            </w:r>
                            <w:r w:rsidR="006A04DC">
                              <w:rPr>
                                <w:rFonts w:ascii="Arial" w:hAnsi="Arial" w:cs="Arial"/>
                                <w:sz w:val="22"/>
                              </w:rPr>
                              <w:t xml:space="preserve">thus </w:t>
                            </w:r>
                            <w:r w:rsidR="00DA6D70">
                              <w:rPr>
                                <w:rFonts w:ascii="Arial" w:hAnsi="Arial" w:cs="Arial"/>
                                <w:sz w:val="22"/>
                              </w:rPr>
                              <w:t xml:space="preserve">important from the point of view of both chemists and biologists. </w:t>
                            </w:r>
                            <w:proofErr w:type="spellStart"/>
                            <w:r w:rsidR="00C6737F" w:rsidRPr="00C6737F">
                              <w:rPr>
                                <w:rFonts w:ascii="Arial" w:hAnsi="Arial" w:cs="Arial"/>
                                <w:b/>
                                <w:bCs/>
                                <w:color w:val="FF0000"/>
                                <w:sz w:val="22"/>
                              </w:rPr>
                              <w:t>Pharagraph</w:t>
                            </w:r>
                            <w:proofErr w:type="spellEnd"/>
                            <w:r w:rsidR="00C6737F" w:rsidRPr="00C6737F">
                              <w:rPr>
                                <w:rFonts w:ascii="Arial" w:hAnsi="Arial" w:cs="Arial"/>
                                <w:b/>
                                <w:bCs/>
                                <w:color w:val="FF0000"/>
                                <w:sz w:val="22"/>
                              </w:rPr>
                              <w:t xml:space="preserve"> should be shrunken to 100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1BCF7E" id="Text Box 2" o:spid="_x0000_s1027" type="#_x0000_t202" style="width:450.7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" fillcolor="window" strokeweight=".5pt">
                <v:textbox>
                  <w:txbxContent>
                    <w:p w14:paraId="7C3A10D5" w14:textId="3D695223" w:rsidR="008530AC" w:rsidRPr="003C2116" w:rsidRDefault="00FE2782" w:rsidP="008530AC">
                      <w:pPr>
                        <w:rPr>
                          <w:rFonts w:ascii="Arial" w:hAnsi="Arial" w:cs="Arial"/>
                          <w:sz w:val="22"/>
                        </w:rPr>
                      </w:pPr>
                      <w:r>
                        <w:rPr>
                          <w:rFonts w:ascii="Arial" w:hAnsi="Arial" w:cs="Arial"/>
                          <w:sz w:val="22"/>
                        </w:rPr>
                        <w:t xml:space="preserve">Optogenetics based on the ligation and dissociation of photo-sensitive proteins has been </w:t>
                      </w:r>
                      <w:r w:rsidR="00405CF5" w:rsidRPr="00405CF5">
                        <w:rPr>
                          <w:rFonts w:ascii="Arial" w:hAnsi="Arial" w:cs="Arial"/>
                          <w:sz w:val="22"/>
                        </w:rPr>
                        <w:t xml:space="preserve">chosen as the "Method of the Year" across all fields of science and engineering by the interdisciplinary research journal </w:t>
                      </w:r>
                      <w:hyperlink r:id="rId8" w:tooltip="Nature Methods" w:history="1">
                        <w:r w:rsidR="00405CF5" w:rsidRPr="00405CF5">
                          <w:rPr>
                            <w:rFonts w:ascii="Arial" w:hAnsi="Arial" w:cs="Arial"/>
                            <w:i/>
                            <w:sz w:val="22"/>
                          </w:rPr>
                          <w:t>Nature Methods</w:t>
                        </w:r>
                      </w:hyperlink>
                      <w:r w:rsidR="00405CF5">
                        <w:rPr>
                          <w:rFonts w:ascii="Arial" w:hAnsi="Arial" w:cs="Arial"/>
                          <w:sz w:val="22"/>
                        </w:rPr>
                        <w:t xml:space="preserve"> in 2011</w:t>
                      </w:r>
                      <w:r w:rsidR="006D0936" w:rsidRPr="006D0936">
                        <w:rPr>
                          <w:rFonts w:ascii="Arial" w:hAnsi="Arial" w:cs="Arial"/>
                          <w:sz w:val="22"/>
                        </w:rPr>
                        <w:t>.</w:t>
                      </w:r>
                      <w:r w:rsidR="00405CF5">
                        <w:rPr>
                          <w:rFonts w:ascii="Arial" w:hAnsi="Arial" w:cs="Arial"/>
                          <w:sz w:val="22"/>
                        </w:rPr>
                        <w:t xml:space="preserve"> Limited type and number of photo-sensitive proteins and the difficulty to integrate these proteins with specific functional proteins </w:t>
                      </w:r>
                      <w:r w:rsidR="00556F03">
                        <w:rPr>
                          <w:rFonts w:ascii="Arial" w:hAnsi="Arial" w:cs="Arial"/>
                          <w:sz w:val="22"/>
                        </w:rPr>
                        <w:t>then became important issues to be addressed to develop versatile tools</w:t>
                      </w:r>
                      <w:r w:rsidR="00726803">
                        <w:rPr>
                          <w:rFonts w:ascii="Arial" w:hAnsi="Arial" w:cs="Arial"/>
                          <w:sz w:val="22"/>
                        </w:rPr>
                        <w:t xml:space="preserve"> in optogenetics</w:t>
                      </w:r>
                      <w:r w:rsidR="00556F03">
                        <w:rPr>
                          <w:rFonts w:ascii="Arial" w:hAnsi="Arial" w:cs="Arial"/>
                          <w:sz w:val="22"/>
                        </w:rPr>
                        <w:t xml:space="preserve">. </w:t>
                      </w:r>
                      <w:r w:rsidR="002F4C0A">
                        <w:rPr>
                          <w:rFonts w:ascii="Arial" w:hAnsi="Arial" w:cs="Arial"/>
                          <w:sz w:val="22"/>
                        </w:rPr>
                        <w:t>Biocompatible p</w:t>
                      </w:r>
                      <w:r w:rsidR="00556F03">
                        <w:rPr>
                          <w:rFonts w:ascii="Arial" w:hAnsi="Arial" w:cs="Arial"/>
                          <w:sz w:val="22"/>
                        </w:rPr>
                        <w:t>hoto-click reactions</w:t>
                      </w:r>
                      <w:r w:rsidR="002F4C0A">
                        <w:rPr>
                          <w:rFonts w:ascii="Arial" w:hAnsi="Arial" w:cs="Arial"/>
                          <w:sz w:val="22"/>
                        </w:rPr>
                        <w:t>, featured as photo-induced fast ligation under bio-compatible conditions,</w:t>
                      </w:r>
                      <w:r w:rsidR="00556F03">
                        <w:rPr>
                          <w:rFonts w:ascii="Arial" w:hAnsi="Arial" w:cs="Arial"/>
                          <w:sz w:val="22"/>
                        </w:rPr>
                        <w:t xml:space="preserve"> hold the promise to develop easy-to-handle chemical tools with similar function of photo-sensitive proteins. </w:t>
                      </w:r>
                      <w:r w:rsidR="002F4C0A">
                        <w:rPr>
                          <w:rFonts w:ascii="Arial" w:hAnsi="Arial" w:cs="Arial"/>
                          <w:sz w:val="22"/>
                        </w:rPr>
                        <w:t xml:space="preserve">Meanwhile, how to push various photo-induced organic reactions to become bio-compatible reactions with </w:t>
                      </w:r>
                      <w:r w:rsidR="006A04DC">
                        <w:rPr>
                          <w:rFonts w:ascii="Arial" w:hAnsi="Arial" w:cs="Arial"/>
                          <w:sz w:val="22"/>
                        </w:rPr>
                        <w:t>unique bio-applications is a question of broad interests for organic chemists. T</w:t>
                      </w:r>
                      <w:r w:rsidR="00DA6D70">
                        <w:rPr>
                          <w:rFonts w:ascii="Arial" w:hAnsi="Arial" w:cs="Arial"/>
                          <w:sz w:val="22"/>
                        </w:rPr>
                        <w:t xml:space="preserve">he development of photo-click reaction is </w:t>
                      </w:r>
                      <w:r w:rsidR="006A04DC">
                        <w:rPr>
                          <w:rFonts w:ascii="Arial" w:hAnsi="Arial" w:cs="Arial"/>
                          <w:sz w:val="22"/>
                        </w:rPr>
                        <w:t xml:space="preserve">thus </w:t>
                      </w:r>
                      <w:r w:rsidR="00DA6D70">
                        <w:rPr>
                          <w:rFonts w:ascii="Arial" w:hAnsi="Arial" w:cs="Arial"/>
                          <w:sz w:val="22"/>
                        </w:rPr>
                        <w:t xml:space="preserve">important from the point of view of both chemists and biologists. </w:t>
                      </w:r>
                      <w:proofErr w:type="spellStart"/>
                      <w:r w:rsidR="00C6737F" w:rsidRPr="00C6737F">
                        <w:rPr>
                          <w:rFonts w:ascii="Arial" w:hAnsi="Arial" w:cs="Arial"/>
                          <w:b/>
                          <w:bCs/>
                          <w:color w:val="FF0000"/>
                          <w:sz w:val="22"/>
                        </w:rPr>
                        <w:t>Pharagraph</w:t>
                      </w:r>
                      <w:proofErr w:type="spellEnd"/>
                      <w:r w:rsidR="00C6737F" w:rsidRPr="00C6737F">
                        <w:rPr>
                          <w:rFonts w:ascii="Arial" w:hAnsi="Arial" w:cs="Arial"/>
                          <w:b/>
                          <w:bCs/>
                          <w:color w:val="FF0000"/>
                          <w:sz w:val="22"/>
                        </w:rPr>
                        <w:t xml:space="preserve"> should be shrunken to 100 words.</w:t>
                      </w:r>
                    </w:p>
                  </w:txbxContent>
                </v:textbox>
                <w10:anchorlock/>
              </v:shape>
            </w:pict>
          </mc:Fallback>
        </mc:AlternateContent>
      </w:r>
    </w:p>
    <w:p w14:paraId="09DBE9CB" w14:textId="77777777" w:rsidR="008530AC" w:rsidRPr="00204CAC" w:rsidRDefault="008530AC" w:rsidP="008530AC">
      <w:pPr>
        <w:suppressAutoHyphens/>
        <w:jc w:val="both"/>
        <w:rPr>
          <w:rFonts w:ascii="Arial" w:hAnsi="Arial" w:cs="Arial"/>
          <w:b/>
          <w:spacing w:val="-3"/>
          <w:sz w:val="22"/>
          <w:szCs w:val="22"/>
        </w:rPr>
      </w:pPr>
    </w:p>
    <w:p w14:paraId="54A4D53B" w14:textId="77777777" w:rsidR="008530AC" w:rsidRDefault="008530AC" w:rsidP="008530AC">
      <w:pPr>
        <w:suppressAutoHyphens/>
        <w:jc w:val="both"/>
        <w:rPr>
          <w:rFonts w:ascii="Arial" w:hAnsi="Arial" w:cs="Arial"/>
          <w:b/>
          <w:spacing w:val="-3"/>
          <w:sz w:val="22"/>
          <w:szCs w:val="22"/>
        </w:rPr>
      </w:pPr>
      <w:r w:rsidRPr="00204CAC">
        <w:rPr>
          <w:rFonts w:ascii="Arial" w:hAnsi="Arial" w:cs="Arial"/>
          <w:b/>
          <w:spacing w:val="-3"/>
          <w:sz w:val="22"/>
          <w:szCs w:val="22"/>
        </w:rPr>
        <w:t>3) To which communities will your article appeal?</w:t>
      </w:r>
    </w:p>
    <w:p w14:paraId="52951305" w14:textId="77777777" w:rsidR="008530AC" w:rsidRPr="00204CAC" w:rsidRDefault="008530AC" w:rsidP="008530AC">
      <w:pPr>
        <w:suppressAutoHyphens/>
        <w:jc w:val="both"/>
        <w:rPr>
          <w:rFonts w:ascii="Arial" w:hAnsi="Arial" w:cs="Arial"/>
          <w:b/>
          <w:spacing w:val="-3"/>
          <w:sz w:val="22"/>
          <w:szCs w:val="22"/>
        </w:rPr>
      </w:pPr>
      <w:r>
        <w:rPr>
          <w:rFonts w:ascii="Arial" w:hAnsi="Arial" w:cs="Arial"/>
          <w:b/>
          <w:noProof/>
          <w:snapToGrid/>
          <w:spacing w:val="-3"/>
          <w:sz w:val="22"/>
          <w:szCs w:val="22"/>
          <w:lang w:val="en-US" w:eastAsia="zh-CN"/>
        </w:rPr>
        <w:lastRenderedPageBreak/>
        <mc:AlternateContent>
          <mc:Choice Requires="wps">
            <w:drawing>
              <wp:inline distT="0" distB="0" distL="0" distR="0" wp14:anchorId="7C43759D" wp14:editId="43040DEF">
                <wp:extent cx="5724525" cy="1314450"/>
                <wp:effectExtent l="0" t="0" r="28575" b="19050"/>
                <wp:docPr id="3" name="Text Box 3"/>
                <wp:cNvGraphicFramePr/>
                <a:graphic xmlns:a="http://schemas.openxmlformats.org/drawingml/2006/main">
                  <a:graphicData uri="http://schemas.microsoft.com/office/word/2010/wordprocessingShape">
                    <wps:wsp>
                      <wps:cNvSpPr txBox="1"/>
                      <wps:spPr>
                        <a:xfrm>
                          <a:off x="0" y="0"/>
                          <a:ext cx="5724525" cy="1314450"/>
                        </a:xfrm>
                        <a:prstGeom prst="rect">
                          <a:avLst/>
                        </a:prstGeom>
                        <a:solidFill>
                          <a:sysClr val="window" lastClr="FFFFFF"/>
                        </a:solidFill>
                        <a:ln w="6350">
                          <a:solidFill>
                            <a:prstClr val="black"/>
                          </a:solidFill>
                        </a:ln>
                        <a:effectLst/>
                      </wps:spPr>
                      <wps:txbx>
                        <w:txbxContent>
                          <w:p w14:paraId="16D19C71" w14:textId="77777777" w:rsidR="007A70DA" w:rsidRDefault="006D0936" w:rsidP="008530AC">
                            <w:pPr>
                              <w:rPr>
                                <w:rFonts w:ascii="Arial" w:hAnsi="Arial" w:cs="Arial"/>
                                <w:sz w:val="22"/>
                              </w:rPr>
                            </w:pPr>
                            <w:r w:rsidRPr="006D0936">
                              <w:rPr>
                                <w:rFonts w:ascii="Arial" w:hAnsi="Arial" w:cs="Arial"/>
                                <w:sz w:val="22"/>
                              </w:rPr>
                              <w:t xml:space="preserve">The review would be </w:t>
                            </w:r>
                            <w:r w:rsidR="008E7F9C">
                              <w:rPr>
                                <w:rFonts w:ascii="Arial" w:hAnsi="Arial" w:cs="Arial"/>
                                <w:sz w:val="22"/>
                              </w:rPr>
                              <w:t xml:space="preserve">of </w:t>
                            </w:r>
                            <w:r w:rsidRPr="006D0936">
                              <w:rPr>
                                <w:rFonts w:ascii="Arial" w:hAnsi="Arial" w:cs="Arial"/>
                                <w:sz w:val="22"/>
                              </w:rPr>
                              <w:t xml:space="preserve">interest to </w:t>
                            </w:r>
                            <w:r w:rsidR="007A70DA">
                              <w:rPr>
                                <w:rFonts w:ascii="Arial" w:hAnsi="Arial" w:cs="Arial"/>
                                <w:sz w:val="22"/>
                              </w:rPr>
                              <w:t>the following communities:</w:t>
                            </w:r>
                          </w:p>
                          <w:p w14:paraId="0F1EB1BA" w14:textId="0F3D3117" w:rsidR="007A70DA" w:rsidRDefault="007A70DA" w:rsidP="007A70DA">
                            <w:pPr>
                              <w:pStyle w:val="ListParagraph"/>
                              <w:numPr>
                                <w:ilvl w:val="0"/>
                                <w:numId w:val="5"/>
                              </w:numPr>
                              <w:rPr>
                                <w:rFonts w:ascii="Arial" w:hAnsi="Arial" w:cs="Arial"/>
                                <w:sz w:val="22"/>
                              </w:rPr>
                            </w:pPr>
                            <w:r>
                              <w:rPr>
                                <w:rFonts w:ascii="Arial" w:hAnsi="Arial" w:cs="Arial"/>
                                <w:sz w:val="22"/>
                              </w:rPr>
                              <w:t>C</w:t>
                            </w:r>
                            <w:r w:rsidR="008E7F9C" w:rsidRPr="007A70DA">
                              <w:rPr>
                                <w:rFonts w:ascii="Arial" w:hAnsi="Arial" w:cs="Arial"/>
                                <w:sz w:val="22"/>
                              </w:rPr>
                              <w:t>hemists focusing on photo-</w:t>
                            </w:r>
                            <w:r w:rsidR="006D0936" w:rsidRPr="007A70DA">
                              <w:rPr>
                                <w:rFonts w:ascii="Arial" w:hAnsi="Arial" w:cs="Arial"/>
                                <w:sz w:val="22"/>
                              </w:rPr>
                              <w:t xml:space="preserve">chemistry </w:t>
                            </w:r>
                            <w:r w:rsidR="008E7F9C" w:rsidRPr="007A70DA">
                              <w:rPr>
                                <w:rFonts w:ascii="Arial" w:hAnsi="Arial" w:cs="Arial"/>
                                <w:sz w:val="22"/>
                              </w:rPr>
                              <w:t>including visible-light cataly</w:t>
                            </w:r>
                            <w:r w:rsidR="00D43DA3" w:rsidRPr="007A70DA">
                              <w:rPr>
                                <w:rFonts w:ascii="Arial" w:hAnsi="Arial" w:cs="Arial"/>
                                <w:sz w:val="22"/>
                              </w:rPr>
                              <w:t>s</w:t>
                            </w:r>
                            <w:r w:rsidR="008E7F9C" w:rsidRPr="007A70DA">
                              <w:rPr>
                                <w:rFonts w:ascii="Arial" w:hAnsi="Arial" w:cs="Arial"/>
                                <w:sz w:val="22"/>
                              </w:rPr>
                              <w:t>ed reactions</w:t>
                            </w:r>
                          </w:p>
                          <w:p w14:paraId="0968E0DD" w14:textId="1FB3D54A" w:rsidR="007A70DA" w:rsidRDefault="007A70DA" w:rsidP="007A70DA">
                            <w:pPr>
                              <w:pStyle w:val="ListParagraph"/>
                              <w:numPr>
                                <w:ilvl w:val="0"/>
                                <w:numId w:val="5"/>
                              </w:numPr>
                              <w:rPr>
                                <w:rFonts w:ascii="Arial" w:hAnsi="Arial" w:cs="Arial"/>
                                <w:sz w:val="22"/>
                              </w:rPr>
                            </w:pPr>
                            <w:r>
                              <w:rPr>
                                <w:rFonts w:ascii="Arial" w:hAnsi="Arial" w:cs="Arial"/>
                                <w:sz w:val="22"/>
                              </w:rPr>
                              <w:t>C</w:t>
                            </w:r>
                            <w:r w:rsidR="008E7F9C" w:rsidRPr="007A70DA">
                              <w:rPr>
                                <w:rFonts w:ascii="Arial" w:hAnsi="Arial" w:cs="Arial"/>
                                <w:sz w:val="22"/>
                              </w:rPr>
                              <w:t>hemical</w:t>
                            </w:r>
                            <w:r w:rsidR="006D0936" w:rsidRPr="007A70DA">
                              <w:rPr>
                                <w:rFonts w:ascii="Arial" w:hAnsi="Arial" w:cs="Arial"/>
                                <w:sz w:val="22"/>
                              </w:rPr>
                              <w:t xml:space="preserve"> biolog</w:t>
                            </w:r>
                            <w:r w:rsidR="008E7F9C" w:rsidRPr="007A70DA">
                              <w:rPr>
                                <w:rFonts w:ascii="Arial" w:hAnsi="Arial" w:cs="Arial"/>
                                <w:sz w:val="22"/>
                              </w:rPr>
                              <w:t xml:space="preserve">ists to develop new methods to explore biological systems </w:t>
                            </w:r>
                          </w:p>
                          <w:p w14:paraId="593680D5" w14:textId="510A492E" w:rsidR="007A70DA" w:rsidRDefault="007A70DA" w:rsidP="007A70DA">
                            <w:pPr>
                              <w:pStyle w:val="ListParagraph"/>
                              <w:numPr>
                                <w:ilvl w:val="0"/>
                                <w:numId w:val="5"/>
                              </w:numPr>
                              <w:rPr>
                                <w:rFonts w:ascii="Arial" w:hAnsi="Arial" w:cs="Arial"/>
                                <w:sz w:val="22"/>
                              </w:rPr>
                            </w:pPr>
                            <w:r>
                              <w:rPr>
                                <w:rFonts w:ascii="Arial" w:hAnsi="Arial" w:cs="Arial"/>
                                <w:sz w:val="22"/>
                              </w:rPr>
                              <w:t>B</w:t>
                            </w:r>
                            <w:r w:rsidR="008E7F9C" w:rsidRPr="007A70DA">
                              <w:rPr>
                                <w:rFonts w:ascii="Arial" w:hAnsi="Arial" w:cs="Arial"/>
                                <w:sz w:val="22"/>
                              </w:rPr>
                              <w:t xml:space="preserve">iologists </w:t>
                            </w:r>
                            <w:r>
                              <w:rPr>
                                <w:rFonts w:ascii="Arial" w:hAnsi="Arial" w:cs="Arial"/>
                                <w:sz w:val="22"/>
                              </w:rPr>
                              <w:t>seeking</w:t>
                            </w:r>
                            <w:r w:rsidR="008E7F9C" w:rsidRPr="007A70DA">
                              <w:rPr>
                                <w:rFonts w:ascii="Arial" w:hAnsi="Arial" w:cs="Arial"/>
                                <w:sz w:val="22"/>
                              </w:rPr>
                              <w:t xml:space="preserve"> new chemical tools with temporal and spatial resolution to solve biological problems</w:t>
                            </w:r>
                          </w:p>
                          <w:p w14:paraId="5B66AAD0" w14:textId="7F643CE1" w:rsidR="008530AC" w:rsidRPr="007A70DA" w:rsidRDefault="008110A8" w:rsidP="007A70DA">
                            <w:pPr>
                              <w:pStyle w:val="ListParagraph"/>
                              <w:numPr>
                                <w:ilvl w:val="0"/>
                                <w:numId w:val="5"/>
                              </w:numPr>
                              <w:rPr>
                                <w:rFonts w:ascii="Arial" w:hAnsi="Arial" w:cs="Arial"/>
                                <w:sz w:val="22"/>
                              </w:rPr>
                            </w:pPr>
                            <w:r>
                              <w:rPr>
                                <w:rFonts w:ascii="Arial" w:hAnsi="Arial" w:cs="Arial"/>
                                <w:sz w:val="22"/>
                              </w:rPr>
                              <w:t>Researchers with interested in photo-responsive biomaterials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43759D" id="Text Box 3" o:spid="_x0000_s1028" type="#_x0000_t202" style="width:450.7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" fillcolor="window" strokeweight=".5pt">
                <v:textbox>
                  <w:txbxContent>
                    <w:p w14:paraId="16D19C71" w14:textId="77777777" w:rsidR="007A70DA" w:rsidRDefault="006D0936" w:rsidP="008530AC">
                      <w:pPr>
                        <w:rPr>
                          <w:rFonts w:ascii="Arial" w:hAnsi="Arial" w:cs="Arial"/>
                          <w:sz w:val="22"/>
                        </w:rPr>
                      </w:pPr>
                      <w:r w:rsidRPr="006D0936">
                        <w:rPr>
                          <w:rFonts w:ascii="Arial" w:hAnsi="Arial" w:cs="Arial"/>
                          <w:sz w:val="22"/>
                        </w:rPr>
                        <w:t xml:space="preserve">The review would be </w:t>
                      </w:r>
                      <w:r w:rsidR="008E7F9C">
                        <w:rPr>
                          <w:rFonts w:ascii="Arial" w:hAnsi="Arial" w:cs="Arial"/>
                          <w:sz w:val="22"/>
                        </w:rPr>
                        <w:t xml:space="preserve">of </w:t>
                      </w:r>
                      <w:r w:rsidRPr="006D0936">
                        <w:rPr>
                          <w:rFonts w:ascii="Arial" w:hAnsi="Arial" w:cs="Arial"/>
                          <w:sz w:val="22"/>
                        </w:rPr>
                        <w:t xml:space="preserve">interest to </w:t>
                      </w:r>
                      <w:r w:rsidR="007A70DA">
                        <w:rPr>
                          <w:rFonts w:ascii="Arial" w:hAnsi="Arial" w:cs="Arial"/>
                          <w:sz w:val="22"/>
                        </w:rPr>
                        <w:t>the following communities:</w:t>
                      </w:r>
                    </w:p>
                    <w:p w14:paraId="0F1EB1BA" w14:textId="0F3D3117" w:rsidR="007A70DA" w:rsidRDefault="007A70DA" w:rsidP="007A70DA">
                      <w:pPr>
                        <w:pStyle w:val="ListParagraph"/>
                        <w:numPr>
                          <w:ilvl w:val="0"/>
                          <w:numId w:val="5"/>
                        </w:numPr>
                        <w:rPr>
                          <w:rFonts w:ascii="Arial" w:hAnsi="Arial" w:cs="Arial"/>
                          <w:sz w:val="22"/>
                        </w:rPr>
                      </w:pPr>
                      <w:r>
                        <w:rPr>
                          <w:rFonts w:ascii="Arial" w:hAnsi="Arial" w:cs="Arial"/>
                          <w:sz w:val="22"/>
                        </w:rPr>
                        <w:t>C</w:t>
                      </w:r>
                      <w:r w:rsidR="008E7F9C" w:rsidRPr="007A70DA">
                        <w:rPr>
                          <w:rFonts w:ascii="Arial" w:hAnsi="Arial" w:cs="Arial"/>
                          <w:sz w:val="22"/>
                        </w:rPr>
                        <w:t>hemists focusing on photo-</w:t>
                      </w:r>
                      <w:r w:rsidR="006D0936" w:rsidRPr="007A70DA">
                        <w:rPr>
                          <w:rFonts w:ascii="Arial" w:hAnsi="Arial" w:cs="Arial"/>
                          <w:sz w:val="22"/>
                        </w:rPr>
                        <w:t xml:space="preserve">chemistry </w:t>
                      </w:r>
                      <w:r w:rsidR="008E7F9C" w:rsidRPr="007A70DA">
                        <w:rPr>
                          <w:rFonts w:ascii="Arial" w:hAnsi="Arial" w:cs="Arial"/>
                          <w:sz w:val="22"/>
                        </w:rPr>
                        <w:t>including visible-light cataly</w:t>
                      </w:r>
                      <w:r w:rsidR="00D43DA3" w:rsidRPr="007A70DA">
                        <w:rPr>
                          <w:rFonts w:ascii="Arial" w:hAnsi="Arial" w:cs="Arial"/>
                          <w:sz w:val="22"/>
                        </w:rPr>
                        <w:t>s</w:t>
                      </w:r>
                      <w:r w:rsidR="008E7F9C" w:rsidRPr="007A70DA">
                        <w:rPr>
                          <w:rFonts w:ascii="Arial" w:hAnsi="Arial" w:cs="Arial"/>
                          <w:sz w:val="22"/>
                        </w:rPr>
                        <w:t>ed reactions</w:t>
                      </w:r>
                    </w:p>
                    <w:p w14:paraId="0968E0DD" w14:textId="1FB3D54A" w:rsidR="007A70DA" w:rsidRDefault="007A70DA" w:rsidP="007A70DA">
                      <w:pPr>
                        <w:pStyle w:val="ListParagraph"/>
                        <w:numPr>
                          <w:ilvl w:val="0"/>
                          <w:numId w:val="5"/>
                        </w:numPr>
                        <w:rPr>
                          <w:rFonts w:ascii="Arial" w:hAnsi="Arial" w:cs="Arial"/>
                          <w:sz w:val="22"/>
                        </w:rPr>
                      </w:pPr>
                      <w:r>
                        <w:rPr>
                          <w:rFonts w:ascii="Arial" w:hAnsi="Arial" w:cs="Arial"/>
                          <w:sz w:val="22"/>
                        </w:rPr>
                        <w:t>C</w:t>
                      </w:r>
                      <w:r w:rsidR="008E7F9C" w:rsidRPr="007A70DA">
                        <w:rPr>
                          <w:rFonts w:ascii="Arial" w:hAnsi="Arial" w:cs="Arial"/>
                          <w:sz w:val="22"/>
                        </w:rPr>
                        <w:t>hemical</w:t>
                      </w:r>
                      <w:r w:rsidR="006D0936" w:rsidRPr="007A70DA">
                        <w:rPr>
                          <w:rFonts w:ascii="Arial" w:hAnsi="Arial" w:cs="Arial"/>
                          <w:sz w:val="22"/>
                        </w:rPr>
                        <w:t xml:space="preserve"> biolog</w:t>
                      </w:r>
                      <w:r w:rsidR="008E7F9C" w:rsidRPr="007A70DA">
                        <w:rPr>
                          <w:rFonts w:ascii="Arial" w:hAnsi="Arial" w:cs="Arial"/>
                          <w:sz w:val="22"/>
                        </w:rPr>
                        <w:t xml:space="preserve">ists to develop new methods to explore biological systems </w:t>
                      </w:r>
                    </w:p>
                    <w:p w14:paraId="593680D5" w14:textId="510A492E" w:rsidR="007A70DA" w:rsidRDefault="007A70DA" w:rsidP="007A70DA">
                      <w:pPr>
                        <w:pStyle w:val="ListParagraph"/>
                        <w:numPr>
                          <w:ilvl w:val="0"/>
                          <w:numId w:val="5"/>
                        </w:numPr>
                        <w:rPr>
                          <w:rFonts w:ascii="Arial" w:hAnsi="Arial" w:cs="Arial"/>
                          <w:sz w:val="22"/>
                        </w:rPr>
                      </w:pPr>
                      <w:r>
                        <w:rPr>
                          <w:rFonts w:ascii="Arial" w:hAnsi="Arial" w:cs="Arial"/>
                          <w:sz w:val="22"/>
                        </w:rPr>
                        <w:t>B</w:t>
                      </w:r>
                      <w:r w:rsidR="008E7F9C" w:rsidRPr="007A70DA">
                        <w:rPr>
                          <w:rFonts w:ascii="Arial" w:hAnsi="Arial" w:cs="Arial"/>
                          <w:sz w:val="22"/>
                        </w:rPr>
                        <w:t xml:space="preserve">iologists </w:t>
                      </w:r>
                      <w:r>
                        <w:rPr>
                          <w:rFonts w:ascii="Arial" w:hAnsi="Arial" w:cs="Arial"/>
                          <w:sz w:val="22"/>
                        </w:rPr>
                        <w:t>seeking</w:t>
                      </w:r>
                      <w:r w:rsidR="008E7F9C" w:rsidRPr="007A70DA">
                        <w:rPr>
                          <w:rFonts w:ascii="Arial" w:hAnsi="Arial" w:cs="Arial"/>
                          <w:sz w:val="22"/>
                        </w:rPr>
                        <w:t xml:space="preserve"> new chemical tools with temporal and spatial resolution to solve biological problems</w:t>
                      </w:r>
                    </w:p>
                    <w:p w14:paraId="5B66AAD0" w14:textId="7F643CE1" w:rsidR="008530AC" w:rsidRPr="007A70DA" w:rsidRDefault="008110A8" w:rsidP="007A70DA">
                      <w:pPr>
                        <w:pStyle w:val="ListParagraph"/>
                        <w:numPr>
                          <w:ilvl w:val="0"/>
                          <w:numId w:val="5"/>
                        </w:numPr>
                        <w:rPr>
                          <w:rFonts w:ascii="Arial" w:hAnsi="Arial" w:cs="Arial"/>
                          <w:sz w:val="22"/>
                        </w:rPr>
                      </w:pPr>
                      <w:r>
                        <w:rPr>
                          <w:rFonts w:ascii="Arial" w:hAnsi="Arial" w:cs="Arial"/>
                          <w:sz w:val="22"/>
                        </w:rPr>
                        <w:t>Researchers with interested in photo-responsive biomaterials</w:t>
                      </w:r>
                    </w:p>
                  </w:txbxContent>
                </v:textbox>
                <w10:anchorlock/>
              </v:shape>
            </w:pict>
          </mc:Fallback>
        </mc:AlternateContent>
      </w:r>
    </w:p>
    <w:p w14:paraId="3C0797CF" w14:textId="77777777" w:rsidR="008530AC" w:rsidRPr="00204CAC" w:rsidRDefault="008530AC" w:rsidP="008530AC">
      <w:pPr>
        <w:suppressAutoHyphens/>
        <w:jc w:val="both"/>
        <w:rPr>
          <w:rFonts w:ascii="Arial" w:hAnsi="Arial" w:cs="Arial"/>
          <w:b/>
          <w:spacing w:val="-3"/>
          <w:sz w:val="22"/>
          <w:szCs w:val="22"/>
        </w:rPr>
      </w:pPr>
    </w:p>
    <w:p w14:paraId="0A57B6BF" w14:textId="77777777" w:rsidR="008530AC" w:rsidRDefault="008530AC" w:rsidP="008530AC">
      <w:pPr>
        <w:suppressAutoHyphens/>
        <w:jc w:val="both"/>
        <w:rPr>
          <w:rFonts w:ascii="Arial" w:hAnsi="Arial" w:cs="Arial"/>
          <w:b/>
          <w:spacing w:val="-3"/>
          <w:sz w:val="22"/>
          <w:szCs w:val="22"/>
        </w:rPr>
      </w:pPr>
      <w:r w:rsidRPr="00204CAC">
        <w:rPr>
          <w:rFonts w:ascii="Arial" w:hAnsi="Arial" w:cs="Arial"/>
          <w:b/>
          <w:spacing w:val="-3"/>
          <w:sz w:val="22"/>
          <w:szCs w:val="22"/>
        </w:rPr>
        <w:t>4) Please comment on any other reviews published on a similar topic, justifying why there is room for another review</w:t>
      </w:r>
    </w:p>
    <w:p w14:paraId="620A68FE" w14:textId="77777777" w:rsidR="008530AC" w:rsidRPr="00204CAC" w:rsidRDefault="008530AC" w:rsidP="008530AC">
      <w:pPr>
        <w:suppressAutoHyphens/>
        <w:jc w:val="both"/>
        <w:rPr>
          <w:rFonts w:ascii="Arial" w:hAnsi="Arial" w:cs="Arial"/>
          <w:b/>
          <w:spacing w:val="-3"/>
          <w:sz w:val="22"/>
          <w:szCs w:val="22"/>
        </w:rPr>
      </w:pPr>
      <w:r>
        <w:rPr>
          <w:rFonts w:ascii="Arial" w:hAnsi="Arial" w:cs="Arial"/>
          <w:b/>
          <w:noProof/>
          <w:snapToGrid/>
          <w:spacing w:val="-3"/>
          <w:sz w:val="22"/>
          <w:szCs w:val="22"/>
          <w:lang w:val="en-US" w:eastAsia="zh-CN"/>
        </w:rPr>
        <mc:AlternateContent>
          <mc:Choice Requires="wps">
            <w:drawing>
              <wp:inline distT="0" distB="0" distL="0" distR="0" wp14:anchorId="0D975415" wp14:editId="01815D55">
                <wp:extent cx="5724525" cy="1990725"/>
                <wp:effectExtent l="0" t="0" r="28575" b="28575"/>
                <wp:docPr id="4" name="Text Box 4"/>
                <wp:cNvGraphicFramePr/>
                <a:graphic xmlns:a="http://schemas.openxmlformats.org/drawingml/2006/main">
                  <a:graphicData uri="http://schemas.microsoft.com/office/word/2010/wordprocessingShape">
                    <wps:wsp>
                      <wps:cNvSpPr txBox="1"/>
                      <wps:spPr>
                        <a:xfrm>
                          <a:off x="0" y="0"/>
                          <a:ext cx="5724525" cy="1990725"/>
                        </a:xfrm>
                        <a:prstGeom prst="rect">
                          <a:avLst/>
                        </a:prstGeom>
                        <a:solidFill>
                          <a:sysClr val="window" lastClr="FFFFFF"/>
                        </a:solidFill>
                        <a:ln w="6350">
                          <a:solidFill>
                            <a:prstClr val="black"/>
                          </a:solidFill>
                        </a:ln>
                        <a:effectLst/>
                      </wps:spPr>
                      <wps:txbx>
                        <w:txbxContent>
                          <w:p w14:paraId="08D0E9C3" w14:textId="4F829377" w:rsidR="007340B3" w:rsidRPr="007340B3" w:rsidRDefault="007340B3" w:rsidP="007340B3">
                            <w:pPr>
                              <w:rPr>
                                <w:rFonts w:ascii="Arial" w:hAnsi="Arial" w:cs="Arial"/>
                                <w:snapToGrid/>
                                <w:sz w:val="22"/>
                                <w:szCs w:val="24"/>
                                <w:lang w:eastAsia="en-GB"/>
                              </w:rPr>
                            </w:pPr>
                            <w:r>
                              <w:rPr>
                                <w:rFonts w:ascii="Arial" w:hAnsi="Arial" w:cs="Arial"/>
                                <w:snapToGrid/>
                                <w:sz w:val="22"/>
                                <w:szCs w:val="24"/>
                                <w:lang w:eastAsia="en-GB"/>
                              </w:rPr>
                              <w:t>In 201</w:t>
                            </w:r>
                            <w:r w:rsidR="00FA4A27">
                              <w:rPr>
                                <w:rFonts w:ascii="Arial" w:hAnsi="Arial" w:cs="Arial"/>
                                <w:snapToGrid/>
                                <w:sz w:val="22"/>
                                <w:szCs w:val="24"/>
                                <w:lang w:eastAsia="en-GB"/>
                              </w:rPr>
                              <w:t>1 and 2014</w:t>
                            </w:r>
                            <w:r>
                              <w:rPr>
                                <w:rFonts w:ascii="Arial" w:hAnsi="Arial" w:cs="Arial"/>
                                <w:snapToGrid/>
                                <w:sz w:val="22"/>
                                <w:szCs w:val="24"/>
                                <w:lang w:eastAsia="en-GB"/>
                              </w:rPr>
                              <w:t xml:space="preserve">, </w:t>
                            </w:r>
                            <w:r w:rsidR="00FA4A27">
                              <w:rPr>
                                <w:rFonts w:ascii="Arial" w:hAnsi="Arial" w:cs="Arial"/>
                                <w:snapToGrid/>
                                <w:sz w:val="22"/>
                                <w:szCs w:val="24"/>
                                <w:lang w:eastAsia="en-GB"/>
                              </w:rPr>
                              <w:t>two</w:t>
                            </w:r>
                            <w:r>
                              <w:rPr>
                                <w:rFonts w:ascii="Arial" w:hAnsi="Arial" w:cs="Arial"/>
                                <w:snapToGrid/>
                                <w:sz w:val="22"/>
                                <w:szCs w:val="24"/>
                                <w:lang w:eastAsia="en-GB"/>
                              </w:rPr>
                              <w:t xml:space="preserve"> review</w:t>
                            </w:r>
                            <w:r w:rsidR="00FA4A27">
                              <w:rPr>
                                <w:rFonts w:ascii="Arial" w:hAnsi="Arial" w:cs="Arial"/>
                                <w:snapToGrid/>
                                <w:sz w:val="22"/>
                                <w:szCs w:val="24"/>
                                <w:lang w:eastAsia="en-GB"/>
                              </w:rPr>
                              <w:t>s were published on the chemistry and biological applications of the UV-induced tetrazole-</w:t>
                            </w:r>
                            <w:proofErr w:type="spellStart"/>
                            <w:r w:rsidR="00FA4A27">
                              <w:rPr>
                                <w:rFonts w:ascii="Arial" w:hAnsi="Arial" w:cs="Arial"/>
                                <w:snapToGrid/>
                                <w:sz w:val="22"/>
                                <w:szCs w:val="24"/>
                                <w:lang w:eastAsia="en-GB"/>
                              </w:rPr>
                              <w:t>ene</w:t>
                            </w:r>
                            <w:proofErr w:type="spellEnd"/>
                            <w:r w:rsidR="00FA4A27">
                              <w:rPr>
                                <w:rFonts w:ascii="Arial" w:hAnsi="Arial" w:cs="Arial"/>
                                <w:snapToGrid/>
                                <w:sz w:val="22"/>
                                <w:szCs w:val="24"/>
                                <w:lang w:eastAsia="en-GB"/>
                              </w:rPr>
                              <w:t xml:space="preserve"> photo-click reaction</w:t>
                            </w:r>
                            <w:r w:rsidRPr="007340B3">
                              <w:rPr>
                                <w:rFonts w:ascii="Arial" w:hAnsi="Arial" w:cs="Arial"/>
                                <w:snapToGrid/>
                                <w:sz w:val="22"/>
                                <w:szCs w:val="24"/>
                                <w:lang w:eastAsia="en-GB"/>
                              </w:rPr>
                              <w:t xml:space="preserve"> </w:t>
                            </w:r>
                            <w:r w:rsidR="00FA4A27">
                              <w:rPr>
                                <w:rFonts w:ascii="Arial" w:hAnsi="Arial" w:cs="Arial"/>
                                <w:snapToGrid/>
                                <w:sz w:val="22"/>
                                <w:szCs w:val="24"/>
                                <w:lang w:eastAsia="en-GB"/>
                              </w:rPr>
                              <w:t xml:space="preserve">which was considered as a promising </w:t>
                            </w:r>
                            <w:proofErr w:type="spellStart"/>
                            <w:r w:rsidR="00FA4A27">
                              <w:rPr>
                                <w:rFonts w:ascii="Arial" w:hAnsi="Arial" w:cs="Arial"/>
                                <w:snapToGrid/>
                                <w:sz w:val="22"/>
                                <w:szCs w:val="24"/>
                                <w:lang w:eastAsia="en-GB"/>
                              </w:rPr>
                              <w:t>bioorthogonal</w:t>
                            </w:r>
                            <w:proofErr w:type="spellEnd"/>
                            <w:r w:rsidR="00FA4A27">
                              <w:rPr>
                                <w:rFonts w:ascii="Arial" w:hAnsi="Arial" w:cs="Arial"/>
                                <w:snapToGrid/>
                                <w:sz w:val="22"/>
                                <w:szCs w:val="24"/>
                                <w:lang w:eastAsia="en-GB"/>
                              </w:rPr>
                              <w:t xml:space="preserve"> reaction</w:t>
                            </w:r>
                            <w:r w:rsidR="004A202D">
                              <w:rPr>
                                <w:rFonts w:ascii="Arial" w:hAnsi="Arial" w:cs="Arial"/>
                                <w:snapToGrid/>
                                <w:sz w:val="22"/>
                                <w:szCs w:val="24"/>
                                <w:lang w:eastAsia="en-GB"/>
                              </w:rPr>
                              <w:t xml:space="preserve"> in chemical biology</w:t>
                            </w:r>
                            <w:r w:rsidR="00FD445E">
                              <w:rPr>
                                <w:rFonts w:ascii="Arial" w:hAnsi="Arial" w:cs="Arial"/>
                                <w:snapToGrid/>
                                <w:sz w:val="22"/>
                                <w:szCs w:val="24"/>
                                <w:lang w:eastAsia="en-GB"/>
                              </w:rPr>
                              <w:t xml:space="preserve"> (</w:t>
                            </w:r>
                            <w:r w:rsidR="00FD445E" w:rsidRPr="00FD445E">
                              <w:rPr>
                                <w:rFonts w:ascii="Arial" w:hAnsi="Arial" w:cs="Arial"/>
                                <w:i/>
                                <w:snapToGrid/>
                                <w:sz w:val="22"/>
                                <w:szCs w:val="24"/>
                                <w:lang w:eastAsia="en-GB"/>
                              </w:rPr>
                              <w:t>Acc. Chem. Soc.</w:t>
                            </w:r>
                            <w:r w:rsidR="00FD445E">
                              <w:rPr>
                                <w:rFonts w:ascii="Arial" w:hAnsi="Arial" w:cs="Arial"/>
                                <w:snapToGrid/>
                                <w:sz w:val="22"/>
                                <w:szCs w:val="24"/>
                                <w:lang w:eastAsia="en-GB"/>
                              </w:rPr>
                              <w:t xml:space="preserve">, </w:t>
                            </w:r>
                            <w:r w:rsidR="00FD445E" w:rsidRPr="00FA4A27">
                              <w:rPr>
                                <w:rFonts w:ascii="Arial" w:hAnsi="Arial" w:cs="Arial"/>
                                <w:b/>
                                <w:bCs/>
                                <w:snapToGrid/>
                                <w:sz w:val="22"/>
                                <w:szCs w:val="24"/>
                                <w:lang w:eastAsia="en-GB"/>
                              </w:rPr>
                              <w:t>2011</w:t>
                            </w:r>
                            <w:r w:rsidR="00FD445E" w:rsidRPr="00FA4A27">
                              <w:rPr>
                                <w:rFonts w:ascii="Arial" w:hAnsi="Arial" w:cs="Arial"/>
                                <w:snapToGrid/>
                                <w:sz w:val="22"/>
                                <w:szCs w:val="24"/>
                                <w:lang w:eastAsia="en-GB"/>
                              </w:rPr>
                              <w:t xml:space="preserve">, </w:t>
                            </w:r>
                            <w:r w:rsidR="00FD445E" w:rsidRPr="00FA4A27">
                              <w:rPr>
                                <w:rFonts w:ascii="Arial" w:hAnsi="Arial" w:cs="Arial"/>
                                <w:i/>
                                <w:iCs/>
                                <w:snapToGrid/>
                                <w:sz w:val="22"/>
                                <w:szCs w:val="24"/>
                                <w:lang w:eastAsia="en-GB"/>
                              </w:rPr>
                              <w:t>44</w:t>
                            </w:r>
                            <w:r w:rsidR="00FD445E" w:rsidRPr="00FA4A27">
                              <w:rPr>
                                <w:rFonts w:ascii="Arial" w:hAnsi="Arial" w:cs="Arial"/>
                                <w:snapToGrid/>
                                <w:sz w:val="22"/>
                                <w:szCs w:val="24"/>
                                <w:lang w:eastAsia="en-GB"/>
                              </w:rPr>
                              <w:t>, 828</w:t>
                            </w:r>
                            <w:r w:rsidR="00FD445E">
                              <w:rPr>
                                <w:rFonts w:ascii="Arial" w:hAnsi="Arial" w:cs="Arial"/>
                                <w:snapToGrid/>
                                <w:sz w:val="22"/>
                                <w:szCs w:val="24"/>
                                <w:lang w:eastAsia="en-GB"/>
                              </w:rPr>
                              <w:t>;</w:t>
                            </w:r>
                            <w:r w:rsidR="00FD445E" w:rsidRPr="00FA4A27">
                              <w:rPr>
                                <w:rFonts w:ascii="Arial" w:hAnsi="Arial" w:cs="Arial"/>
                                <w:snapToGrid/>
                                <w:sz w:val="22"/>
                                <w:szCs w:val="24"/>
                                <w:lang w:eastAsia="en-GB"/>
                              </w:rPr>
                              <w:t xml:space="preserve"> </w:t>
                            </w:r>
                            <w:proofErr w:type="spellStart"/>
                            <w:r w:rsidR="00FD445E" w:rsidRPr="00FD445E">
                              <w:rPr>
                                <w:rFonts w:ascii="Arial" w:hAnsi="Arial" w:cs="Arial"/>
                                <w:i/>
                                <w:snapToGrid/>
                                <w:sz w:val="22"/>
                                <w:szCs w:val="24"/>
                                <w:lang w:eastAsia="en-GB"/>
                              </w:rPr>
                              <w:t>Curr</w:t>
                            </w:r>
                            <w:proofErr w:type="spellEnd"/>
                            <w:r w:rsidR="00FD445E" w:rsidRPr="00FD445E">
                              <w:rPr>
                                <w:rFonts w:ascii="Arial" w:hAnsi="Arial" w:cs="Arial"/>
                                <w:i/>
                                <w:snapToGrid/>
                                <w:sz w:val="22"/>
                                <w:szCs w:val="24"/>
                                <w:lang w:eastAsia="en-GB"/>
                              </w:rPr>
                              <w:t xml:space="preserve">. </w:t>
                            </w:r>
                            <w:proofErr w:type="spellStart"/>
                            <w:r w:rsidR="00FD445E" w:rsidRPr="00FD445E">
                              <w:rPr>
                                <w:rFonts w:ascii="Arial" w:hAnsi="Arial" w:cs="Arial"/>
                                <w:i/>
                                <w:snapToGrid/>
                                <w:sz w:val="22"/>
                                <w:szCs w:val="24"/>
                                <w:lang w:eastAsia="en-GB"/>
                              </w:rPr>
                              <w:t>Opin</w:t>
                            </w:r>
                            <w:proofErr w:type="spellEnd"/>
                            <w:r w:rsidR="00FD445E" w:rsidRPr="00FD445E">
                              <w:rPr>
                                <w:rFonts w:ascii="Arial" w:hAnsi="Arial" w:cs="Arial"/>
                                <w:i/>
                                <w:snapToGrid/>
                                <w:sz w:val="22"/>
                                <w:szCs w:val="24"/>
                                <w:lang w:eastAsia="en-GB"/>
                              </w:rPr>
                              <w:t>. Chem. Biol.</w:t>
                            </w:r>
                            <w:r w:rsidR="00FD445E">
                              <w:rPr>
                                <w:rFonts w:ascii="Arial" w:hAnsi="Arial" w:cs="Arial"/>
                                <w:snapToGrid/>
                                <w:sz w:val="22"/>
                                <w:szCs w:val="24"/>
                                <w:lang w:eastAsia="en-GB"/>
                              </w:rPr>
                              <w:t xml:space="preserve">, </w:t>
                            </w:r>
                            <w:r w:rsidR="00FD445E" w:rsidRPr="00FD445E">
                              <w:rPr>
                                <w:rFonts w:ascii="Arial" w:hAnsi="Arial" w:cs="Arial"/>
                                <w:b/>
                                <w:snapToGrid/>
                                <w:sz w:val="22"/>
                                <w:szCs w:val="24"/>
                                <w:lang w:eastAsia="en-GB"/>
                              </w:rPr>
                              <w:t>2014</w:t>
                            </w:r>
                            <w:r w:rsidR="00FD445E" w:rsidRPr="007340B3">
                              <w:rPr>
                                <w:rFonts w:ascii="Arial" w:hAnsi="Arial" w:cs="Arial"/>
                                <w:snapToGrid/>
                                <w:sz w:val="22"/>
                                <w:szCs w:val="24"/>
                                <w:lang w:eastAsia="en-GB"/>
                              </w:rPr>
                              <w:t>, </w:t>
                            </w:r>
                            <w:r w:rsidR="00FD445E" w:rsidRPr="00FD445E">
                              <w:rPr>
                                <w:rFonts w:ascii="Arial" w:hAnsi="Arial" w:cs="Arial"/>
                                <w:i/>
                                <w:snapToGrid/>
                                <w:sz w:val="22"/>
                                <w:szCs w:val="24"/>
                                <w:lang w:eastAsia="en-GB"/>
                              </w:rPr>
                              <w:t>21</w:t>
                            </w:r>
                            <w:r w:rsidR="00FD445E" w:rsidRPr="007340B3">
                              <w:rPr>
                                <w:rFonts w:ascii="Arial" w:hAnsi="Arial" w:cs="Arial"/>
                                <w:snapToGrid/>
                                <w:sz w:val="22"/>
                                <w:szCs w:val="24"/>
                                <w:lang w:eastAsia="en-GB"/>
                              </w:rPr>
                              <w:t>, 89</w:t>
                            </w:r>
                            <w:r w:rsidR="00FD445E">
                              <w:rPr>
                                <w:rFonts w:ascii="Arial" w:hAnsi="Arial" w:cs="Arial"/>
                                <w:snapToGrid/>
                                <w:sz w:val="22"/>
                                <w:szCs w:val="24"/>
                                <w:lang w:eastAsia="en-GB"/>
                              </w:rPr>
                              <w:t>)</w:t>
                            </w:r>
                            <w:r>
                              <w:rPr>
                                <w:rFonts w:ascii="Arial" w:hAnsi="Arial" w:cs="Arial"/>
                                <w:snapToGrid/>
                                <w:sz w:val="22"/>
                                <w:szCs w:val="24"/>
                                <w:lang w:eastAsia="en-GB"/>
                              </w:rPr>
                              <w:t xml:space="preserve">. After that, no review paper on similar topic has been published. </w:t>
                            </w:r>
                            <w:r w:rsidR="00FA4A27">
                              <w:rPr>
                                <w:rFonts w:ascii="Arial" w:hAnsi="Arial" w:cs="Arial"/>
                                <w:snapToGrid/>
                                <w:sz w:val="22"/>
                                <w:szCs w:val="24"/>
                                <w:lang w:eastAsia="en-GB"/>
                              </w:rPr>
                              <w:t xml:space="preserve">In the past several years, tremendous efforts have been made to explore the biological applications of the photo-click reaction as well as to develop new </w:t>
                            </w:r>
                            <w:r w:rsidR="009B4C52">
                              <w:rPr>
                                <w:rFonts w:ascii="Arial" w:hAnsi="Arial" w:cs="Arial"/>
                                <w:snapToGrid/>
                                <w:sz w:val="22"/>
                                <w:szCs w:val="24"/>
                                <w:lang w:eastAsia="en-GB"/>
                              </w:rPr>
                              <w:t xml:space="preserve">photo-induced </w:t>
                            </w:r>
                            <w:proofErr w:type="spellStart"/>
                            <w:r w:rsidR="00FA4A27">
                              <w:rPr>
                                <w:rFonts w:ascii="Arial" w:hAnsi="Arial" w:cs="Arial"/>
                                <w:snapToGrid/>
                                <w:sz w:val="22"/>
                                <w:szCs w:val="24"/>
                                <w:lang w:eastAsia="en-GB"/>
                              </w:rPr>
                              <w:t>bioorthogonal</w:t>
                            </w:r>
                            <w:proofErr w:type="spellEnd"/>
                            <w:r w:rsidR="00FA4A27">
                              <w:rPr>
                                <w:rFonts w:ascii="Arial" w:hAnsi="Arial" w:cs="Arial"/>
                                <w:snapToGrid/>
                                <w:sz w:val="22"/>
                                <w:szCs w:val="24"/>
                                <w:lang w:eastAsia="en-GB"/>
                              </w:rPr>
                              <w:t xml:space="preserve"> reactions</w:t>
                            </w:r>
                            <w:r w:rsidR="009B4C52">
                              <w:rPr>
                                <w:rFonts w:ascii="Arial" w:hAnsi="Arial" w:cs="Arial"/>
                                <w:snapToGrid/>
                                <w:sz w:val="22"/>
                                <w:szCs w:val="24"/>
                                <w:lang w:eastAsia="en-GB"/>
                              </w:rPr>
                              <w:t xml:space="preserve">. </w:t>
                            </w:r>
                            <w:r w:rsidR="003B281B">
                              <w:rPr>
                                <w:rFonts w:ascii="Arial" w:hAnsi="Arial" w:cs="Arial"/>
                                <w:snapToGrid/>
                                <w:sz w:val="22"/>
                                <w:szCs w:val="24"/>
                                <w:lang w:eastAsia="en-GB"/>
                              </w:rPr>
                              <w:t>A summarization on these efforts will definitely help the readers understand the scope and future direction of this multi-disciplinary research field</w:t>
                            </w:r>
                            <w:r w:rsidR="004A202D">
                              <w:rPr>
                                <w:rFonts w:ascii="Arial" w:hAnsi="Arial" w:cs="Arial"/>
                                <w:snapToGrid/>
                                <w:sz w:val="22"/>
                                <w:szCs w:val="24"/>
                                <w:lang w:eastAsia="en-GB"/>
                              </w:rPr>
                              <w:t xml:space="preserve">. </w:t>
                            </w:r>
                            <w:r w:rsidR="003E6E72">
                              <w:rPr>
                                <w:rFonts w:ascii="Arial" w:hAnsi="Arial" w:cs="Arial"/>
                                <w:snapToGrid/>
                                <w:sz w:val="22"/>
                                <w:szCs w:val="24"/>
                                <w:lang w:eastAsia="en-GB"/>
                              </w:rPr>
                              <w:t xml:space="preserve">Therefore we propose to write a tutorial review on recent development of photo-click reactions with respect to new chemistry and novel </w:t>
                            </w:r>
                            <w:r w:rsidR="003B281B">
                              <w:rPr>
                                <w:rFonts w:ascii="Arial" w:hAnsi="Arial" w:cs="Arial"/>
                                <w:snapToGrid/>
                                <w:sz w:val="22"/>
                                <w:szCs w:val="24"/>
                                <w:lang w:eastAsia="en-GB"/>
                              </w:rPr>
                              <w:t xml:space="preserve">biological </w:t>
                            </w:r>
                            <w:r w:rsidR="003E6E72">
                              <w:rPr>
                                <w:rFonts w:ascii="Arial" w:hAnsi="Arial" w:cs="Arial"/>
                                <w:snapToGrid/>
                                <w:sz w:val="22"/>
                                <w:szCs w:val="24"/>
                                <w:lang w:eastAsia="en-GB"/>
                              </w:rPr>
                              <w:t>applications, with emphasis on related work published in the past 5 years in this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975415" id="Text Box 4" o:spid="_x0000_s1029" type="#_x0000_t202" style="width:450.7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" fillcolor="window" strokeweight=".5pt">
                <v:textbox>
                  <w:txbxContent>
                    <w:p w14:paraId="08D0E9C3" w14:textId="4F829377" w:rsidR="007340B3" w:rsidRPr="007340B3" w:rsidRDefault="007340B3" w:rsidP="007340B3">
                      <w:pPr>
                        <w:rPr>
                          <w:rFonts w:ascii="Arial" w:hAnsi="Arial" w:cs="Arial"/>
                          <w:snapToGrid/>
                          <w:sz w:val="22"/>
                          <w:szCs w:val="24"/>
                          <w:lang w:eastAsia="en-GB"/>
                        </w:rPr>
                      </w:pPr>
                      <w:r>
                        <w:rPr>
                          <w:rFonts w:ascii="Arial" w:hAnsi="Arial" w:cs="Arial"/>
                          <w:snapToGrid/>
                          <w:sz w:val="22"/>
                          <w:szCs w:val="24"/>
                          <w:lang w:eastAsia="en-GB"/>
                        </w:rPr>
                        <w:t>In 201</w:t>
                      </w:r>
                      <w:r w:rsidR="00FA4A27">
                        <w:rPr>
                          <w:rFonts w:ascii="Arial" w:hAnsi="Arial" w:cs="Arial"/>
                          <w:snapToGrid/>
                          <w:sz w:val="22"/>
                          <w:szCs w:val="24"/>
                          <w:lang w:eastAsia="en-GB"/>
                        </w:rPr>
                        <w:t>1 and 2014</w:t>
                      </w:r>
                      <w:r>
                        <w:rPr>
                          <w:rFonts w:ascii="Arial" w:hAnsi="Arial" w:cs="Arial"/>
                          <w:snapToGrid/>
                          <w:sz w:val="22"/>
                          <w:szCs w:val="24"/>
                          <w:lang w:eastAsia="en-GB"/>
                        </w:rPr>
                        <w:t xml:space="preserve">, </w:t>
                      </w:r>
                      <w:r w:rsidR="00FA4A27">
                        <w:rPr>
                          <w:rFonts w:ascii="Arial" w:hAnsi="Arial" w:cs="Arial"/>
                          <w:snapToGrid/>
                          <w:sz w:val="22"/>
                          <w:szCs w:val="24"/>
                          <w:lang w:eastAsia="en-GB"/>
                        </w:rPr>
                        <w:t>two</w:t>
                      </w:r>
                      <w:r>
                        <w:rPr>
                          <w:rFonts w:ascii="Arial" w:hAnsi="Arial" w:cs="Arial"/>
                          <w:snapToGrid/>
                          <w:sz w:val="22"/>
                          <w:szCs w:val="24"/>
                          <w:lang w:eastAsia="en-GB"/>
                        </w:rPr>
                        <w:t xml:space="preserve"> review</w:t>
                      </w:r>
                      <w:r w:rsidR="00FA4A27">
                        <w:rPr>
                          <w:rFonts w:ascii="Arial" w:hAnsi="Arial" w:cs="Arial"/>
                          <w:snapToGrid/>
                          <w:sz w:val="22"/>
                          <w:szCs w:val="24"/>
                          <w:lang w:eastAsia="en-GB"/>
                        </w:rPr>
                        <w:t>s were published on the chemistry and biological applications of the UV-induced tetrazole-</w:t>
                      </w:r>
                      <w:proofErr w:type="spellStart"/>
                      <w:r w:rsidR="00FA4A27">
                        <w:rPr>
                          <w:rFonts w:ascii="Arial" w:hAnsi="Arial" w:cs="Arial"/>
                          <w:snapToGrid/>
                          <w:sz w:val="22"/>
                          <w:szCs w:val="24"/>
                          <w:lang w:eastAsia="en-GB"/>
                        </w:rPr>
                        <w:t>ene</w:t>
                      </w:r>
                      <w:proofErr w:type="spellEnd"/>
                      <w:r w:rsidR="00FA4A27">
                        <w:rPr>
                          <w:rFonts w:ascii="Arial" w:hAnsi="Arial" w:cs="Arial"/>
                          <w:snapToGrid/>
                          <w:sz w:val="22"/>
                          <w:szCs w:val="24"/>
                          <w:lang w:eastAsia="en-GB"/>
                        </w:rPr>
                        <w:t xml:space="preserve"> photo-click reaction</w:t>
                      </w:r>
                      <w:r w:rsidRPr="007340B3">
                        <w:rPr>
                          <w:rFonts w:ascii="Arial" w:hAnsi="Arial" w:cs="Arial"/>
                          <w:snapToGrid/>
                          <w:sz w:val="22"/>
                          <w:szCs w:val="24"/>
                          <w:lang w:eastAsia="en-GB"/>
                        </w:rPr>
                        <w:t xml:space="preserve"> </w:t>
                      </w:r>
                      <w:r w:rsidR="00FA4A27">
                        <w:rPr>
                          <w:rFonts w:ascii="Arial" w:hAnsi="Arial" w:cs="Arial"/>
                          <w:snapToGrid/>
                          <w:sz w:val="22"/>
                          <w:szCs w:val="24"/>
                          <w:lang w:eastAsia="en-GB"/>
                        </w:rPr>
                        <w:t xml:space="preserve">which was considered as a promising </w:t>
                      </w:r>
                      <w:proofErr w:type="spellStart"/>
                      <w:r w:rsidR="00FA4A27">
                        <w:rPr>
                          <w:rFonts w:ascii="Arial" w:hAnsi="Arial" w:cs="Arial"/>
                          <w:snapToGrid/>
                          <w:sz w:val="22"/>
                          <w:szCs w:val="24"/>
                          <w:lang w:eastAsia="en-GB"/>
                        </w:rPr>
                        <w:t>bioorthogonal</w:t>
                      </w:r>
                      <w:proofErr w:type="spellEnd"/>
                      <w:r w:rsidR="00FA4A27">
                        <w:rPr>
                          <w:rFonts w:ascii="Arial" w:hAnsi="Arial" w:cs="Arial"/>
                          <w:snapToGrid/>
                          <w:sz w:val="22"/>
                          <w:szCs w:val="24"/>
                          <w:lang w:eastAsia="en-GB"/>
                        </w:rPr>
                        <w:t xml:space="preserve"> reaction</w:t>
                      </w:r>
                      <w:r w:rsidR="004A202D">
                        <w:rPr>
                          <w:rFonts w:ascii="Arial" w:hAnsi="Arial" w:cs="Arial"/>
                          <w:snapToGrid/>
                          <w:sz w:val="22"/>
                          <w:szCs w:val="24"/>
                          <w:lang w:eastAsia="en-GB"/>
                        </w:rPr>
                        <w:t xml:space="preserve"> in chemical biology</w:t>
                      </w:r>
                      <w:r w:rsidR="00FD445E">
                        <w:rPr>
                          <w:rFonts w:ascii="Arial" w:hAnsi="Arial" w:cs="Arial"/>
                          <w:snapToGrid/>
                          <w:sz w:val="22"/>
                          <w:szCs w:val="24"/>
                          <w:lang w:eastAsia="en-GB"/>
                        </w:rPr>
                        <w:t xml:space="preserve"> (</w:t>
                      </w:r>
                      <w:r w:rsidR="00FD445E" w:rsidRPr="00FD445E">
                        <w:rPr>
                          <w:rFonts w:ascii="Arial" w:hAnsi="Arial" w:cs="Arial"/>
                          <w:i/>
                          <w:snapToGrid/>
                          <w:sz w:val="22"/>
                          <w:szCs w:val="24"/>
                          <w:lang w:eastAsia="en-GB"/>
                        </w:rPr>
                        <w:t>Acc. Chem. Soc.</w:t>
                      </w:r>
                      <w:r w:rsidR="00FD445E">
                        <w:rPr>
                          <w:rFonts w:ascii="Arial" w:hAnsi="Arial" w:cs="Arial"/>
                          <w:snapToGrid/>
                          <w:sz w:val="22"/>
                          <w:szCs w:val="24"/>
                          <w:lang w:eastAsia="en-GB"/>
                        </w:rPr>
                        <w:t xml:space="preserve">, </w:t>
                      </w:r>
                      <w:r w:rsidR="00FD445E" w:rsidRPr="00FA4A27">
                        <w:rPr>
                          <w:rFonts w:ascii="Arial" w:hAnsi="Arial" w:cs="Arial"/>
                          <w:b/>
                          <w:bCs/>
                          <w:snapToGrid/>
                          <w:sz w:val="22"/>
                          <w:szCs w:val="24"/>
                          <w:lang w:eastAsia="en-GB"/>
                        </w:rPr>
                        <w:t>2011</w:t>
                      </w:r>
                      <w:r w:rsidR="00FD445E" w:rsidRPr="00FA4A27">
                        <w:rPr>
                          <w:rFonts w:ascii="Arial" w:hAnsi="Arial" w:cs="Arial"/>
                          <w:snapToGrid/>
                          <w:sz w:val="22"/>
                          <w:szCs w:val="24"/>
                          <w:lang w:eastAsia="en-GB"/>
                        </w:rPr>
                        <w:t xml:space="preserve">, </w:t>
                      </w:r>
                      <w:r w:rsidR="00FD445E" w:rsidRPr="00FA4A27">
                        <w:rPr>
                          <w:rFonts w:ascii="Arial" w:hAnsi="Arial" w:cs="Arial"/>
                          <w:i/>
                          <w:iCs/>
                          <w:snapToGrid/>
                          <w:sz w:val="22"/>
                          <w:szCs w:val="24"/>
                          <w:lang w:eastAsia="en-GB"/>
                        </w:rPr>
                        <w:t>44</w:t>
                      </w:r>
                      <w:r w:rsidR="00FD445E" w:rsidRPr="00FA4A27">
                        <w:rPr>
                          <w:rFonts w:ascii="Arial" w:hAnsi="Arial" w:cs="Arial"/>
                          <w:snapToGrid/>
                          <w:sz w:val="22"/>
                          <w:szCs w:val="24"/>
                          <w:lang w:eastAsia="en-GB"/>
                        </w:rPr>
                        <w:t>, 828</w:t>
                      </w:r>
                      <w:r w:rsidR="00FD445E">
                        <w:rPr>
                          <w:rFonts w:ascii="Arial" w:hAnsi="Arial" w:cs="Arial"/>
                          <w:snapToGrid/>
                          <w:sz w:val="22"/>
                          <w:szCs w:val="24"/>
                          <w:lang w:eastAsia="en-GB"/>
                        </w:rPr>
                        <w:t>;</w:t>
                      </w:r>
                      <w:r w:rsidR="00FD445E" w:rsidRPr="00FA4A27">
                        <w:rPr>
                          <w:rFonts w:ascii="Arial" w:hAnsi="Arial" w:cs="Arial"/>
                          <w:snapToGrid/>
                          <w:sz w:val="22"/>
                          <w:szCs w:val="24"/>
                          <w:lang w:eastAsia="en-GB"/>
                        </w:rPr>
                        <w:t xml:space="preserve"> </w:t>
                      </w:r>
                      <w:proofErr w:type="spellStart"/>
                      <w:r w:rsidR="00FD445E" w:rsidRPr="00FD445E">
                        <w:rPr>
                          <w:rFonts w:ascii="Arial" w:hAnsi="Arial" w:cs="Arial"/>
                          <w:i/>
                          <w:snapToGrid/>
                          <w:sz w:val="22"/>
                          <w:szCs w:val="24"/>
                          <w:lang w:eastAsia="en-GB"/>
                        </w:rPr>
                        <w:t>Curr</w:t>
                      </w:r>
                      <w:proofErr w:type="spellEnd"/>
                      <w:r w:rsidR="00FD445E" w:rsidRPr="00FD445E">
                        <w:rPr>
                          <w:rFonts w:ascii="Arial" w:hAnsi="Arial" w:cs="Arial"/>
                          <w:i/>
                          <w:snapToGrid/>
                          <w:sz w:val="22"/>
                          <w:szCs w:val="24"/>
                          <w:lang w:eastAsia="en-GB"/>
                        </w:rPr>
                        <w:t xml:space="preserve">. </w:t>
                      </w:r>
                      <w:proofErr w:type="spellStart"/>
                      <w:r w:rsidR="00FD445E" w:rsidRPr="00FD445E">
                        <w:rPr>
                          <w:rFonts w:ascii="Arial" w:hAnsi="Arial" w:cs="Arial"/>
                          <w:i/>
                          <w:snapToGrid/>
                          <w:sz w:val="22"/>
                          <w:szCs w:val="24"/>
                          <w:lang w:eastAsia="en-GB"/>
                        </w:rPr>
                        <w:t>Opin</w:t>
                      </w:r>
                      <w:proofErr w:type="spellEnd"/>
                      <w:r w:rsidR="00FD445E" w:rsidRPr="00FD445E">
                        <w:rPr>
                          <w:rFonts w:ascii="Arial" w:hAnsi="Arial" w:cs="Arial"/>
                          <w:i/>
                          <w:snapToGrid/>
                          <w:sz w:val="22"/>
                          <w:szCs w:val="24"/>
                          <w:lang w:eastAsia="en-GB"/>
                        </w:rPr>
                        <w:t>. Chem. Biol.</w:t>
                      </w:r>
                      <w:r w:rsidR="00FD445E">
                        <w:rPr>
                          <w:rFonts w:ascii="Arial" w:hAnsi="Arial" w:cs="Arial"/>
                          <w:snapToGrid/>
                          <w:sz w:val="22"/>
                          <w:szCs w:val="24"/>
                          <w:lang w:eastAsia="en-GB"/>
                        </w:rPr>
                        <w:t xml:space="preserve">, </w:t>
                      </w:r>
                      <w:r w:rsidR="00FD445E" w:rsidRPr="00FD445E">
                        <w:rPr>
                          <w:rFonts w:ascii="Arial" w:hAnsi="Arial" w:cs="Arial"/>
                          <w:b/>
                          <w:snapToGrid/>
                          <w:sz w:val="22"/>
                          <w:szCs w:val="24"/>
                          <w:lang w:eastAsia="en-GB"/>
                        </w:rPr>
                        <w:t>2014</w:t>
                      </w:r>
                      <w:r w:rsidR="00FD445E" w:rsidRPr="007340B3">
                        <w:rPr>
                          <w:rFonts w:ascii="Arial" w:hAnsi="Arial" w:cs="Arial"/>
                          <w:snapToGrid/>
                          <w:sz w:val="22"/>
                          <w:szCs w:val="24"/>
                          <w:lang w:eastAsia="en-GB"/>
                        </w:rPr>
                        <w:t>, </w:t>
                      </w:r>
                      <w:r w:rsidR="00FD445E" w:rsidRPr="00FD445E">
                        <w:rPr>
                          <w:rFonts w:ascii="Arial" w:hAnsi="Arial" w:cs="Arial"/>
                          <w:i/>
                          <w:snapToGrid/>
                          <w:sz w:val="22"/>
                          <w:szCs w:val="24"/>
                          <w:lang w:eastAsia="en-GB"/>
                        </w:rPr>
                        <w:t>21</w:t>
                      </w:r>
                      <w:r w:rsidR="00FD445E" w:rsidRPr="007340B3">
                        <w:rPr>
                          <w:rFonts w:ascii="Arial" w:hAnsi="Arial" w:cs="Arial"/>
                          <w:snapToGrid/>
                          <w:sz w:val="22"/>
                          <w:szCs w:val="24"/>
                          <w:lang w:eastAsia="en-GB"/>
                        </w:rPr>
                        <w:t>, 89</w:t>
                      </w:r>
                      <w:r w:rsidR="00FD445E">
                        <w:rPr>
                          <w:rFonts w:ascii="Arial" w:hAnsi="Arial" w:cs="Arial"/>
                          <w:snapToGrid/>
                          <w:sz w:val="22"/>
                          <w:szCs w:val="24"/>
                          <w:lang w:eastAsia="en-GB"/>
                        </w:rPr>
                        <w:t>)</w:t>
                      </w:r>
                      <w:r>
                        <w:rPr>
                          <w:rFonts w:ascii="Arial" w:hAnsi="Arial" w:cs="Arial"/>
                          <w:snapToGrid/>
                          <w:sz w:val="22"/>
                          <w:szCs w:val="24"/>
                          <w:lang w:eastAsia="en-GB"/>
                        </w:rPr>
                        <w:t xml:space="preserve">. After that, no review paper on similar topic has been published. </w:t>
                      </w:r>
                      <w:r w:rsidR="00FA4A27">
                        <w:rPr>
                          <w:rFonts w:ascii="Arial" w:hAnsi="Arial" w:cs="Arial"/>
                          <w:snapToGrid/>
                          <w:sz w:val="22"/>
                          <w:szCs w:val="24"/>
                          <w:lang w:eastAsia="en-GB"/>
                        </w:rPr>
                        <w:t xml:space="preserve">In the past several years, tremendous efforts have been made to explore the biological applications of the photo-click reaction as well as to develop new </w:t>
                      </w:r>
                      <w:r w:rsidR="009B4C52">
                        <w:rPr>
                          <w:rFonts w:ascii="Arial" w:hAnsi="Arial" w:cs="Arial"/>
                          <w:snapToGrid/>
                          <w:sz w:val="22"/>
                          <w:szCs w:val="24"/>
                          <w:lang w:eastAsia="en-GB"/>
                        </w:rPr>
                        <w:t xml:space="preserve">photo-induced </w:t>
                      </w:r>
                      <w:proofErr w:type="spellStart"/>
                      <w:r w:rsidR="00FA4A27">
                        <w:rPr>
                          <w:rFonts w:ascii="Arial" w:hAnsi="Arial" w:cs="Arial"/>
                          <w:snapToGrid/>
                          <w:sz w:val="22"/>
                          <w:szCs w:val="24"/>
                          <w:lang w:eastAsia="en-GB"/>
                        </w:rPr>
                        <w:t>bioorthogonal</w:t>
                      </w:r>
                      <w:proofErr w:type="spellEnd"/>
                      <w:r w:rsidR="00FA4A27">
                        <w:rPr>
                          <w:rFonts w:ascii="Arial" w:hAnsi="Arial" w:cs="Arial"/>
                          <w:snapToGrid/>
                          <w:sz w:val="22"/>
                          <w:szCs w:val="24"/>
                          <w:lang w:eastAsia="en-GB"/>
                        </w:rPr>
                        <w:t xml:space="preserve"> reactions</w:t>
                      </w:r>
                      <w:r w:rsidR="009B4C52">
                        <w:rPr>
                          <w:rFonts w:ascii="Arial" w:hAnsi="Arial" w:cs="Arial"/>
                          <w:snapToGrid/>
                          <w:sz w:val="22"/>
                          <w:szCs w:val="24"/>
                          <w:lang w:eastAsia="en-GB"/>
                        </w:rPr>
                        <w:t xml:space="preserve">. </w:t>
                      </w:r>
                      <w:r w:rsidR="003B281B">
                        <w:rPr>
                          <w:rFonts w:ascii="Arial" w:hAnsi="Arial" w:cs="Arial"/>
                          <w:snapToGrid/>
                          <w:sz w:val="22"/>
                          <w:szCs w:val="24"/>
                          <w:lang w:eastAsia="en-GB"/>
                        </w:rPr>
                        <w:t>A summarization on these efforts will definitely help the readers understand the scope and future direction of this multi-disciplinary research field</w:t>
                      </w:r>
                      <w:r w:rsidR="004A202D">
                        <w:rPr>
                          <w:rFonts w:ascii="Arial" w:hAnsi="Arial" w:cs="Arial"/>
                          <w:snapToGrid/>
                          <w:sz w:val="22"/>
                          <w:szCs w:val="24"/>
                          <w:lang w:eastAsia="en-GB"/>
                        </w:rPr>
                        <w:t xml:space="preserve">. </w:t>
                      </w:r>
                      <w:r w:rsidR="003E6E72">
                        <w:rPr>
                          <w:rFonts w:ascii="Arial" w:hAnsi="Arial" w:cs="Arial"/>
                          <w:snapToGrid/>
                          <w:sz w:val="22"/>
                          <w:szCs w:val="24"/>
                          <w:lang w:eastAsia="en-GB"/>
                        </w:rPr>
                        <w:t xml:space="preserve">Therefore we propose to write a tutorial review on recent development of photo-click reactions with respect to new chemistry and novel </w:t>
                      </w:r>
                      <w:r w:rsidR="003B281B">
                        <w:rPr>
                          <w:rFonts w:ascii="Arial" w:hAnsi="Arial" w:cs="Arial"/>
                          <w:snapToGrid/>
                          <w:sz w:val="22"/>
                          <w:szCs w:val="24"/>
                          <w:lang w:eastAsia="en-GB"/>
                        </w:rPr>
                        <w:t xml:space="preserve">biological </w:t>
                      </w:r>
                      <w:r w:rsidR="003E6E72">
                        <w:rPr>
                          <w:rFonts w:ascii="Arial" w:hAnsi="Arial" w:cs="Arial"/>
                          <w:snapToGrid/>
                          <w:sz w:val="22"/>
                          <w:szCs w:val="24"/>
                          <w:lang w:eastAsia="en-GB"/>
                        </w:rPr>
                        <w:t>applications, with emphasis on related work published in the past 5 years in this field.</w:t>
                      </w:r>
                    </w:p>
                  </w:txbxContent>
                </v:textbox>
                <w10:anchorlock/>
              </v:shape>
            </w:pict>
          </mc:Fallback>
        </mc:AlternateContent>
      </w:r>
    </w:p>
    <w:p w14:paraId="446ACD89" w14:textId="77777777" w:rsidR="008530AC" w:rsidRDefault="008530AC" w:rsidP="008530AC">
      <w:pPr>
        <w:suppressAutoHyphens/>
        <w:jc w:val="both"/>
        <w:rPr>
          <w:rFonts w:ascii="Arial" w:hAnsi="Arial" w:cs="Arial"/>
          <w:b/>
          <w:spacing w:val="-3"/>
          <w:sz w:val="22"/>
          <w:szCs w:val="22"/>
        </w:rPr>
      </w:pPr>
    </w:p>
    <w:p w14:paraId="505BE4E0" w14:textId="77777777" w:rsidR="008530AC" w:rsidRDefault="008530AC" w:rsidP="008530AC">
      <w:pPr>
        <w:suppressAutoHyphens/>
        <w:jc w:val="both"/>
        <w:rPr>
          <w:rFonts w:ascii="Arial" w:hAnsi="Arial" w:cs="Arial"/>
          <w:b/>
          <w:spacing w:val="-3"/>
          <w:sz w:val="22"/>
          <w:szCs w:val="22"/>
        </w:rPr>
      </w:pPr>
      <w:r w:rsidRPr="008530AC">
        <w:rPr>
          <w:rFonts w:ascii="Arial" w:hAnsi="Arial" w:cs="Arial"/>
          <w:b/>
          <w:spacing w:val="-3"/>
          <w:sz w:val="22"/>
          <w:szCs w:val="22"/>
        </w:rPr>
        <w:t>5) Please list the key learning points (up to five) that your review will offer</w:t>
      </w:r>
    </w:p>
    <w:p w14:paraId="706832A0" w14:textId="77777777" w:rsidR="008530AC" w:rsidRDefault="008530AC" w:rsidP="008530AC">
      <w:pPr>
        <w:suppressAutoHyphens/>
        <w:jc w:val="both"/>
        <w:rPr>
          <w:rFonts w:ascii="Arial" w:hAnsi="Arial" w:cs="Arial"/>
          <w:b/>
          <w:spacing w:val="-3"/>
          <w:sz w:val="22"/>
          <w:szCs w:val="22"/>
        </w:rPr>
      </w:pPr>
      <w:r>
        <w:rPr>
          <w:rFonts w:ascii="Arial" w:hAnsi="Arial" w:cs="Arial"/>
          <w:b/>
          <w:noProof/>
          <w:snapToGrid/>
          <w:spacing w:val="-3"/>
          <w:sz w:val="22"/>
          <w:szCs w:val="22"/>
          <w:lang w:val="en-US" w:eastAsia="zh-CN"/>
        </w:rPr>
        <mc:AlternateContent>
          <mc:Choice Requires="wps">
            <w:drawing>
              <wp:inline distT="0" distB="0" distL="0" distR="0" wp14:anchorId="5AE64617" wp14:editId="4F1BD3BF">
                <wp:extent cx="5724525" cy="1257300"/>
                <wp:effectExtent l="0" t="0" r="28575" b="19050"/>
                <wp:docPr id="5" name="Text Box 5"/>
                <wp:cNvGraphicFramePr/>
                <a:graphic xmlns:a="http://schemas.openxmlformats.org/drawingml/2006/main">
                  <a:graphicData uri="http://schemas.microsoft.com/office/word/2010/wordprocessingShape">
                    <wps:wsp>
                      <wps:cNvSpPr txBox="1"/>
                      <wps:spPr>
                        <a:xfrm>
                          <a:off x="0" y="0"/>
                          <a:ext cx="5724525" cy="1257300"/>
                        </a:xfrm>
                        <a:prstGeom prst="rect">
                          <a:avLst/>
                        </a:prstGeom>
                        <a:solidFill>
                          <a:sysClr val="window" lastClr="FFFFFF"/>
                        </a:solidFill>
                        <a:ln w="6350">
                          <a:solidFill>
                            <a:prstClr val="black"/>
                          </a:solidFill>
                        </a:ln>
                        <a:effectLst/>
                      </wps:spPr>
                      <wps:txbx>
                        <w:txbxContent>
                          <w:p w14:paraId="1A23C609" w14:textId="3990E871" w:rsidR="008530AC" w:rsidRDefault="006D0936" w:rsidP="008530AC">
                            <w:pPr>
                              <w:pStyle w:val="ListParagraph"/>
                              <w:numPr>
                                <w:ilvl w:val="0"/>
                                <w:numId w:val="3"/>
                              </w:numPr>
                              <w:suppressAutoHyphens/>
                              <w:spacing w:line="360" w:lineRule="auto"/>
                              <w:ind w:left="426"/>
                              <w:jc w:val="both"/>
                              <w:rPr>
                                <w:rFonts w:ascii="Arial" w:hAnsi="Arial" w:cs="Arial"/>
                                <w:sz w:val="22"/>
                              </w:rPr>
                            </w:pPr>
                            <w:r>
                              <w:rPr>
                                <w:rFonts w:ascii="Arial" w:hAnsi="Arial" w:cs="Arial"/>
                                <w:sz w:val="22"/>
                              </w:rPr>
                              <w:t xml:space="preserve">The </w:t>
                            </w:r>
                            <w:r w:rsidR="00F154EA">
                              <w:rPr>
                                <w:rFonts w:ascii="Arial" w:hAnsi="Arial" w:cs="Arial"/>
                                <w:sz w:val="22"/>
                              </w:rPr>
                              <w:t xml:space="preserve">significance </w:t>
                            </w:r>
                            <w:r w:rsidR="00444658">
                              <w:rPr>
                                <w:rFonts w:ascii="Arial" w:hAnsi="Arial" w:cs="Arial"/>
                                <w:sz w:val="22"/>
                              </w:rPr>
                              <w:t>and common strategy to</w:t>
                            </w:r>
                            <w:r w:rsidR="00F154EA">
                              <w:rPr>
                                <w:rFonts w:ascii="Arial" w:hAnsi="Arial" w:cs="Arial"/>
                                <w:sz w:val="22"/>
                              </w:rPr>
                              <w:t xml:space="preserve"> develop biocompatible</w:t>
                            </w:r>
                            <w:r w:rsidRPr="006D0936">
                              <w:rPr>
                                <w:rFonts w:ascii="Arial" w:hAnsi="Arial" w:cs="Arial" w:hint="eastAsia"/>
                                <w:sz w:val="22"/>
                                <w:lang w:val="en-US"/>
                              </w:rPr>
                              <w:t xml:space="preserve"> </w:t>
                            </w:r>
                            <w:r w:rsidRPr="006D0936">
                              <w:rPr>
                                <w:rFonts w:ascii="Arial" w:hAnsi="Arial" w:cs="Arial"/>
                                <w:sz w:val="22"/>
                                <w:lang w:val="en-US"/>
                              </w:rPr>
                              <w:t>photo-click reactions</w:t>
                            </w:r>
                            <w:r w:rsidR="00F154EA">
                              <w:rPr>
                                <w:rFonts w:ascii="Arial" w:hAnsi="Arial" w:cs="Arial"/>
                                <w:sz w:val="22"/>
                                <w:lang w:val="en-US"/>
                              </w:rPr>
                              <w:t xml:space="preserve"> </w:t>
                            </w:r>
                            <w:r w:rsidR="00EF34E1">
                              <w:rPr>
                                <w:rFonts w:ascii="Arial" w:hAnsi="Arial" w:cs="Arial"/>
                                <w:sz w:val="22"/>
                                <w:lang w:val="en-US"/>
                              </w:rPr>
                              <w:t>for</w:t>
                            </w:r>
                            <w:r w:rsidR="00F154EA">
                              <w:rPr>
                                <w:rFonts w:ascii="Arial" w:hAnsi="Arial" w:cs="Arial"/>
                                <w:sz w:val="22"/>
                                <w:lang w:val="en-US"/>
                              </w:rPr>
                              <w:t xml:space="preserve"> multi-disciplinary research</w:t>
                            </w:r>
                          </w:p>
                          <w:p w14:paraId="6970FD71" w14:textId="336E4AE4" w:rsidR="008530AC" w:rsidRDefault="006D0936" w:rsidP="008530AC">
                            <w:pPr>
                              <w:pStyle w:val="ListParagraph"/>
                              <w:numPr>
                                <w:ilvl w:val="0"/>
                                <w:numId w:val="3"/>
                              </w:numPr>
                              <w:suppressAutoHyphens/>
                              <w:spacing w:line="360" w:lineRule="auto"/>
                              <w:ind w:left="426"/>
                              <w:jc w:val="both"/>
                              <w:rPr>
                                <w:rFonts w:ascii="Arial" w:hAnsi="Arial" w:cs="Arial"/>
                                <w:sz w:val="22"/>
                              </w:rPr>
                            </w:pPr>
                            <w:r>
                              <w:rPr>
                                <w:rFonts w:ascii="Arial" w:hAnsi="Arial" w:cs="Arial"/>
                                <w:sz w:val="22"/>
                              </w:rPr>
                              <w:t xml:space="preserve">The </w:t>
                            </w:r>
                            <w:r w:rsidR="002B07E9">
                              <w:rPr>
                                <w:rFonts w:ascii="Arial" w:hAnsi="Arial" w:cs="Arial"/>
                                <w:sz w:val="22"/>
                              </w:rPr>
                              <w:t xml:space="preserve">requirements </w:t>
                            </w:r>
                            <w:r w:rsidR="00AB110C" w:rsidRPr="00AB110C">
                              <w:rPr>
                                <w:rFonts w:ascii="Arial" w:hAnsi="Arial" w:cs="Arial"/>
                                <w:sz w:val="22"/>
                              </w:rPr>
                              <w:t>o</w:t>
                            </w:r>
                            <w:r w:rsidR="002B07E9">
                              <w:rPr>
                                <w:rFonts w:ascii="Arial" w:hAnsi="Arial" w:cs="Arial"/>
                                <w:sz w:val="22"/>
                              </w:rPr>
                              <w:t>n</w:t>
                            </w:r>
                            <w:r w:rsidR="00AB110C" w:rsidRPr="00AB110C">
                              <w:rPr>
                                <w:rFonts w:ascii="Arial" w:hAnsi="Arial" w:cs="Arial"/>
                                <w:sz w:val="22"/>
                              </w:rPr>
                              <w:t xml:space="preserve"> photo-</w:t>
                            </w:r>
                            <w:r w:rsidR="002B07E9">
                              <w:rPr>
                                <w:rFonts w:ascii="Arial" w:hAnsi="Arial" w:cs="Arial"/>
                                <w:sz w:val="22"/>
                              </w:rPr>
                              <w:t>induced ligation</w:t>
                            </w:r>
                            <w:r w:rsidR="00AB110C" w:rsidRPr="00AB110C">
                              <w:rPr>
                                <w:rFonts w:ascii="Arial" w:hAnsi="Arial" w:cs="Arial"/>
                                <w:sz w:val="22"/>
                              </w:rPr>
                              <w:t xml:space="preserve"> reactions</w:t>
                            </w:r>
                            <w:r w:rsidR="002B07E9">
                              <w:rPr>
                                <w:rFonts w:ascii="Arial" w:hAnsi="Arial" w:cs="Arial"/>
                                <w:sz w:val="22"/>
                              </w:rPr>
                              <w:t xml:space="preserve"> with the potential to be developed into photo-click reactions useful in biological systems </w:t>
                            </w:r>
                          </w:p>
                          <w:p w14:paraId="23728173" w14:textId="5C6182ED" w:rsidR="00AB110C" w:rsidRPr="002B07E9" w:rsidRDefault="002B07E9" w:rsidP="00AB110C">
                            <w:pPr>
                              <w:pStyle w:val="ListParagraph"/>
                              <w:numPr>
                                <w:ilvl w:val="0"/>
                                <w:numId w:val="3"/>
                              </w:numPr>
                              <w:suppressAutoHyphens/>
                              <w:spacing w:line="360" w:lineRule="auto"/>
                              <w:ind w:left="426"/>
                              <w:rPr>
                                <w:rFonts w:ascii="Arial" w:hAnsi="Arial" w:cs="Arial"/>
                                <w:sz w:val="22"/>
                                <w:lang w:val="en-US"/>
                              </w:rPr>
                            </w:pPr>
                            <w:r>
                              <w:rPr>
                                <w:rFonts w:ascii="Arial" w:hAnsi="Arial" w:cs="Arial"/>
                                <w:sz w:val="22"/>
                              </w:rPr>
                              <w:t>The unique feature of photochemical tools to explore biological systems</w:t>
                            </w:r>
                          </w:p>
                          <w:p w14:paraId="295B7320" w14:textId="77777777" w:rsidR="002B07E9" w:rsidRPr="002B07E9" w:rsidRDefault="002B07E9" w:rsidP="00AB110C">
                            <w:pPr>
                              <w:pStyle w:val="ListParagraph"/>
                              <w:numPr>
                                <w:ilvl w:val="0"/>
                                <w:numId w:val="3"/>
                              </w:numPr>
                              <w:suppressAutoHyphens/>
                              <w:spacing w:line="360" w:lineRule="auto"/>
                              <w:ind w:left="426"/>
                              <w:rPr>
                                <w:rFonts w:ascii="Arial" w:hAnsi="Arial" w:cs="Arial"/>
                                <w:sz w:val="22"/>
                                <w:lang w:val="en-US"/>
                              </w:rPr>
                            </w:pPr>
                          </w:p>
                          <w:p w14:paraId="329C1BFA" w14:textId="77777777" w:rsidR="002B07E9" w:rsidRPr="002B07E9" w:rsidRDefault="002B07E9" w:rsidP="002B07E9">
                            <w:pPr>
                              <w:suppressAutoHyphens/>
                              <w:spacing w:line="360" w:lineRule="auto"/>
                              <w:rPr>
                                <w:rFonts w:ascii="Arial" w:hAnsi="Arial" w:cs="Arial"/>
                                <w:sz w:val="22"/>
                                <w:lang w:val="en-US"/>
                              </w:rPr>
                            </w:pPr>
                          </w:p>
                          <w:p w14:paraId="06087321" w14:textId="2B45687A" w:rsidR="00AB110C" w:rsidRPr="00AB110C" w:rsidRDefault="00AB110C" w:rsidP="00AB110C">
                            <w:pPr>
                              <w:pStyle w:val="ListParagraph"/>
                              <w:numPr>
                                <w:ilvl w:val="0"/>
                                <w:numId w:val="3"/>
                              </w:numPr>
                              <w:suppressAutoHyphens/>
                              <w:spacing w:line="360" w:lineRule="auto"/>
                              <w:ind w:left="426"/>
                              <w:rPr>
                                <w:rFonts w:ascii="Arial" w:hAnsi="Arial" w:cs="Arial"/>
                                <w:sz w:val="22"/>
                                <w:lang w:val="en-US"/>
                              </w:rPr>
                            </w:pPr>
                            <w:r w:rsidRPr="00AB110C">
                              <w:rPr>
                                <w:rFonts w:ascii="Arial" w:hAnsi="Arial" w:cs="Arial" w:hint="eastAsia"/>
                                <w:sz w:val="22"/>
                                <w:lang w:val="en-US"/>
                              </w:rPr>
                              <w:t>C</w:t>
                            </w:r>
                            <w:r w:rsidRPr="00AB110C">
                              <w:rPr>
                                <w:rFonts w:ascii="Arial" w:hAnsi="Arial" w:cs="Arial"/>
                                <w:sz w:val="22"/>
                                <w:lang w:val="en-US"/>
                              </w:rPr>
                              <w:t>onstruct biomaterial scaffolds with highly spatiotemporal control</w:t>
                            </w:r>
                          </w:p>
                          <w:p w14:paraId="7E3694DB" w14:textId="53381AAE" w:rsidR="00AB110C" w:rsidRPr="00AB110C" w:rsidRDefault="00AB110C" w:rsidP="00AB110C">
                            <w:pPr>
                              <w:pStyle w:val="ListParagraph"/>
                              <w:numPr>
                                <w:ilvl w:val="0"/>
                                <w:numId w:val="3"/>
                              </w:numPr>
                              <w:suppressAutoHyphens/>
                              <w:spacing w:line="360" w:lineRule="auto"/>
                              <w:ind w:left="426"/>
                              <w:rPr>
                                <w:rFonts w:ascii="Arial" w:hAnsi="Arial" w:cs="Arial"/>
                                <w:sz w:val="22"/>
                                <w:lang w:val="en-US"/>
                              </w:rPr>
                            </w:pPr>
                            <w:r>
                              <w:rPr>
                                <w:rFonts w:ascii="Arial" w:hAnsi="Arial" w:cs="Arial"/>
                                <w:sz w:val="22"/>
                              </w:rPr>
                              <w:t>The</w:t>
                            </w:r>
                            <w:r w:rsidRPr="00AB110C">
                              <w:rPr>
                                <w:rFonts w:eastAsia="SimSun" w:hint="eastAsia"/>
                                <w:color w:val="000000" w:themeColor="text1"/>
                                <w:kern w:val="2"/>
                                <w:lang w:val="en-US" w:eastAsia="zh-CN"/>
                              </w:rPr>
                              <w:t xml:space="preserve"> </w:t>
                            </w:r>
                            <w:r w:rsidRPr="00AB110C">
                              <w:rPr>
                                <w:rFonts w:ascii="Arial" w:hAnsi="Arial" w:cs="Arial" w:hint="eastAsia"/>
                                <w:sz w:val="22"/>
                                <w:lang w:val="en-US"/>
                              </w:rPr>
                              <w:t xml:space="preserve">potential applications of </w:t>
                            </w:r>
                            <w:r w:rsidRPr="00AB110C">
                              <w:rPr>
                                <w:rFonts w:ascii="Arial" w:hAnsi="Arial" w:cs="Arial"/>
                                <w:sz w:val="22"/>
                                <w:lang w:val="en-US"/>
                              </w:rPr>
                              <w:t>photo-click reactions in biology system</w:t>
                            </w:r>
                          </w:p>
                          <w:p w14:paraId="2EB7BE67" w14:textId="78E3AAFC" w:rsidR="008530AC" w:rsidRDefault="008530AC" w:rsidP="008530AC">
                            <w:pPr>
                              <w:pStyle w:val="ListParagraph"/>
                              <w:numPr>
                                <w:ilvl w:val="0"/>
                                <w:numId w:val="3"/>
                              </w:numPr>
                              <w:suppressAutoHyphens/>
                              <w:spacing w:line="360" w:lineRule="auto"/>
                              <w:ind w:left="426"/>
                              <w:jc w:val="both"/>
                              <w:rPr>
                                <w:rFonts w:ascii="Arial" w:hAnsi="Arial" w:cs="Arial"/>
                                <w:sz w:val="22"/>
                              </w:rPr>
                            </w:pPr>
                          </w:p>
                          <w:p w14:paraId="5A1053E7" w14:textId="77777777" w:rsidR="008530AC" w:rsidRDefault="008530AC" w:rsidP="008530AC">
                            <w:pPr>
                              <w:pStyle w:val="ListParagraph"/>
                              <w:numPr>
                                <w:ilvl w:val="0"/>
                                <w:numId w:val="3"/>
                              </w:numPr>
                              <w:suppressAutoHyphens/>
                              <w:spacing w:line="360" w:lineRule="auto"/>
                              <w:ind w:left="426"/>
                              <w:jc w:val="both"/>
                              <w:rPr>
                                <w:rFonts w:ascii="Arial" w:hAnsi="Arial" w:cs="Arial"/>
                                <w:sz w:val="22"/>
                              </w:rPr>
                            </w:pPr>
                            <w:r>
                              <w:rPr>
                                <w:rFonts w:ascii="Arial" w:hAnsi="Arial" w:cs="Arial"/>
                                <w:sz w:val="22"/>
                              </w:rPr>
                              <w:t xml:space="preserve"> </w:t>
                            </w:r>
                          </w:p>
                          <w:p w14:paraId="3F6FA0A1" w14:textId="77777777" w:rsidR="008530AC" w:rsidRPr="008530AC" w:rsidRDefault="008530AC" w:rsidP="008530AC">
                            <w:pPr>
                              <w:pStyle w:val="ListParagraph"/>
                              <w:numPr>
                                <w:ilvl w:val="0"/>
                                <w:numId w:val="3"/>
                              </w:numPr>
                              <w:suppressAutoHyphens/>
                              <w:spacing w:line="360" w:lineRule="auto"/>
                              <w:ind w:left="426"/>
                              <w:jc w:val="both"/>
                              <w:rPr>
                                <w:rFonts w:ascii="Arial" w:hAnsi="Arial" w:cs="Arial"/>
                                <w:sz w:val="22"/>
                              </w:rPr>
                            </w:pPr>
                          </w:p>
                          <w:p w14:paraId="387226EB" w14:textId="77777777" w:rsidR="008530AC" w:rsidRPr="003C2116" w:rsidRDefault="008530AC" w:rsidP="008530AC">
                            <w:pPr>
                              <w:rPr>
                                <w:rFonts w:ascii="Arial" w:hAnsi="Arial" w:cs="Arial"/>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E64617" id="Text Box 5" o:spid="_x0000_s1030" type="#_x0000_t202" style="width:450.7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" fillcolor="window" strokeweight=".5pt">
                <v:textbox>
                  <w:txbxContent>
                    <w:p w14:paraId="1A23C609" w14:textId="3990E871" w:rsidR="008530AC" w:rsidRDefault="006D0936" w:rsidP="008530AC">
                      <w:pPr>
                        <w:pStyle w:val="ListParagraph"/>
                        <w:numPr>
                          <w:ilvl w:val="0"/>
                          <w:numId w:val="3"/>
                        </w:numPr>
                        <w:suppressAutoHyphens/>
                        <w:spacing w:line="360" w:lineRule="auto"/>
                        <w:ind w:left="426"/>
                        <w:jc w:val="both"/>
                        <w:rPr>
                          <w:rFonts w:ascii="Arial" w:hAnsi="Arial" w:cs="Arial"/>
                          <w:sz w:val="22"/>
                        </w:rPr>
                      </w:pPr>
                      <w:r>
                        <w:rPr>
                          <w:rFonts w:ascii="Arial" w:hAnsi="Arial" w:cs="Arial"/>
                          <w:sz w:val="22"/>
                        </w:rPr>
                        <w:t xml:space="preserve">The </w:t>
                      </w:r>
                      <w:r w:rsidR="00F154EA">
                        <w:rPr>
                          <w:rFonts w:ascii="Arial" w:hAnsi="Arial" w:cs="Arial"/>
                          <w:sz w:val="22"/>
                        </w:rPr>
                        <w:t xml:space="preserve">significance </w:t>
                      </w:r>
                      <w:r w:rsidR="00444658">
                        <w:rPr>
                          <w:rFonts w:ascii="Arial" w:hAnsi="Arial" w:cs="Arial"/>
                          <w:sz w:val="22"/>
                        </w:rPr>
                        <w:t>and common strategy to</w:t>
                      </w:r>
                      <w:r w:rsidR="00F154EA">
                        <w:rPr>
                          <w:rFonts w:ascii="Arial" w:hAnsi="Arial" w:cs="Arial"/>
                          <w:sz w:val="22"/>
                        </w:rPr>
                        <w:t xml:space="preserve"> develop biocompatible</w:t>
                      </w:r>
                      <w:r w:rsidRPr="006D0936">
                        <w:rPr>
                          <w:rFonts w:ascii="Arial" w:hAnsi="Arial" w:cs="Arial" w:hint="eastAsia"/>
                          <w:sz w:val="22"/>
                          <w:lang w:val="en-US"/>
                        </w:rPr>
                        <w:t xml:space="preserve"> </w:t>
                      </w:r>
                      <w:r w:rsidRPr="006D0936">
                        <w:rPr>
                          <w:rFonts w:ascii="Arial" w:hAnsi="Arial" w:cs="Arial"/>
                          <w:sz w:val="22"/>
                          <w:lang w:val="en-US"/>
                        </w:rPr>
                        <w:t>photo-click reactions</w:t>
                      </w:r>
                      <w:r w:rsidR="00F154EA">
                        <w:rPr>
                          <w:rFonts w:ascii="Arial" w:hAnsi="Arial" w:cs="Arial"/>
                          <w:sz w:val="22"/>
                          <w:lang w:val="en-US"/>
                        </w:rPr>
                        <w:t xml:space="preserve"> </w:t>
                      </w:r>
                      <w:r w:rsidR="00EF34E1">
                        <w:rPr>
                          <w:rFonts w:ascii="Arial" w:hAnsi="Arial" w:cs="Arial"/>
                          <w:sz w:val="22"/>
                          <w:lang w:val="en-US"/>
                        </w:rPr>
                        <w:t>for</w:t>
                      </w:r>
                      <w:r w:rsidR="00F154EA">
                        <w:rPr>
                          <w:rFonts w:ascii="Arial" w:hAnsi="Arial" w:cs="Arial"/>
                          <w:sz w:val="22"/>
                          <w:lang w:val="en-US"/>
                        </w:rPr>
                        <w:t xml:space="preserve"> multi-disciplinary research</w:t>
                      </w:r>
                    </w:p>
                    <w:p w14:paraId="6970FD71" w14:textId="336E4AE4" w:rsidR="008530AC" w:rsidRDefault="006D0936" w:rsidP="008530AC">
                      <w:pPr>
                        <w:pStyle w:val="ListParagraph"/>
                        <w:numPr>
                          <w:ilvl w:val="0"/>
                          <w:numId w:val="3"/>
                        </w:numPr>
                        <w:suppressAutoHyphens/>
                        <w:spacing w:line="360" w:lineRule="auto"/>
                        <w:ind w:left="426"/>
                        <w:jc w:val="both"/>
                        <w:rPr>
                          <w:rFonts w:ascii="Arial" w:hAnsi="Arial" w:cs="Arial"/>
                          <w:sz w:val="22"/>
                        </w:rPr>
                      </w:pPr>
                      <w:r>
                        <w:rPr>
                          <w:rFonts w:ascii="Arial" w:hAnsi="Arial" w:cs="Arial"/>
                          <w:sz w:val="22"/>
                        </w:rPr>
                        <w:t xml:space="preserve">The </w:t>
                      </w:r>
                      <w:r w:rsidR="002B07E9">
                        <w:rPr>
                          <w:rFonts w:ascii="Arial" w:hAnsi="Arial" w:cs="Arial"/>
                          <w:sz w:val="22"/>
                        </w:rPr>
                        <w:t xml:space="preserve">requirements </w:t>
                      </w:r>
                      <w:r w:rsidR="00AB110C" w:rsidRPr="00AB110C">
                        <w:rPr>
                          <w:rFonts w:ascii="Arial" w:hAnsi="Arial" w:cs="Arial"/>
                          <w:sz w:val="22"/>
                        </w:rPr>
                        <w:t>o</w:t>
                      </w:r>
                      <w:r w:rsidR="002B07E9">
                        <w:rPr>
                          <w:rFonts w:ascii="Arial" w:hAnsi="Arial" w:cs="Arial"/>
                          <w:sz w:val="22"/>
                        </w:rPr>
                        <w:t>n</w:t>
                      </w:r>
                      <w:r w:rsidR="00AB110C" w:rsidRPr="00AB110C">
                        <w:rPr>
                          <w:rFonts w:ascii="Arial" w:hAnsi="Arial" w:cs="Arial"/>
                          <w:sz w:val="22"/>
                        </w:rPr>
                        <w:t xml:space="preserve"> photo-</w:t>
                      </w:r>
                      <w:r w:rsidR="002B07E9">
                        <w:rPr>
                          <w:rFonts w:ascii="Arial" w:hAnsi="Arial" w:cs="Arial"/>
                          <w:sz w:val="22"/>
                        </w:rPr>
                        <w:t>induced ligation</w:t>
                      </w:r>
                      <w:r w:rsidR="00AB110C" w:rsidRPr="00AB110C">
                        <w:rPr>
                          <w:rFonts w:ascii="Arial" w:hAnsi="Arial" w:cs="Arial"/>
                          <w:sz w:val="22"/>
                        </w:rPr>
                        <w:t xml:space="preserve"> reactions</w:t>
                      </w:r>
                      <w:r w:rsidR="002B07E9">
                        <w:rPr>
                          <w:rFonts w:ascii="Arial" w:hAnsi="Arial" w:cs="Arial"/>
                          <w:sz w:val="22"/>
                        </w:rPr>
                        <w:t xml:space="preserve"> with the potential to be developed into photo-click reactions useful in biological systems </w:t>
                      </w:r>
                    </w:p>
                    <w:p w14:paraId="23728173" w14:textId="5C6182ED" w:rsidR="00AB110C" w:rsidRPr="002B07E9" w:rsidRDefault="002B07E9" w:rsidP="00AB110C">
                      <w:pPr>
                        <w:pStyle w:val="ListParagraph"/>
                        <w:numPr>
                          <w:ilvl w:val="0"/>
                          <w:numId w:val="3"/>
                        </w:numPr>
                        <w:suppressAutoHyphens/>
                        <w:spacing w:line="360" w:lineRule="auto"/>
                        <w:ind w:left="426"/>
                        <w:rPr>
                          <w:rFonts w:ascii="Arial" w:hAnsi="Arial" w:cs="Arial"/>
                          <w:sz w:val="22"/>
                          <w:lang w:val="en-US"/>
                        </w:rPr>
                      </w:pPr>
                      <w:r>
                        <w:rPr>
                          <w:rFonts w:ascii="Arial" w:hAnsi="Arial" w:cs="Arial"/>
                          <w:sz w:val="22"/>
                        </w:rPr>
                        <w:t>The unique feature of photochemical tools to explore biological systems</w:t>
                      </w:r>
                    </w:p>
                    <w:p w14:paraId="295B7320" w14:textId="77777777" w:rsidR="002B07E9" w:rsidRPr="002B07E9" w:rsidRDefault="002B07E9" w:rsidP="00AB110C">
                      <w:pPr>
                        <w:pStyle w:val="ListParagraph"/>
                        <w:numPr>
                          <w:ilvl w:val="0"/>
                          <w:numId w:val="3"/>
                        </w:numPr>
                        <w:suppressAutoHyphens/>
                        <w:spacing w:line="360" w:lineRule="auto"/>
                        <w:ind w:left="426"/>
                        <w:rPr>
                          <w:rFonts w:ascii="Arial" w:hAnsi="Arial" w:cs="Arial"/>
                          <w:sz w:val="22"/>
                          <w:lang w:val="en-US"/>
                        </w:rPr>
                      </w:pPr>
                    </w:p>
                    <w:p w14:paraId="329C1BFA" w14:textId="77777777" w:rsidR="002B07E9" w:rsidRPr="002B07E9" w:rsidRDefault="002B07E9" w:rsidP="002B07E9">
                      <w:pPr>
                        <w:suppressAutoHyphens/>
                        <w:spacing w:line="360" w:lineRule="auto"/>
                        <w:rPr>
                          <w:rFonts w:ascii="Arial" w:hAnsi="Arial" w:cs="Arial"/>
                          <w:sz w:val="22"/>
                          <w:lang w:val="en-US"/>
                        </w:rPr>
                      </w:pPr>
                    </w:p>
                    <w:p w14:paraId="06087321" w14:textId="2B45687A" w:rsidR="00AB110C" w:rsidRPr="00AB110C" w:rsidRDefault="00AB110C" w:rsidP="00AB110C">
                      <w:pPr>
                        <w:pStyle w:val="ListParagraph"/>
                        <w:numPr>
                          <w:ilvl w:val="0"/>
                          <w:numId w:val="3"/>
                        </w:numPr>
                        <w:suppressAutoHyphens/>
                        <w:spacing w:line="360" w:lineRule="auto"/>
                        <w:ind w:left="426"/>
                        <w:rPr>
                          <w:rFonts w:ascii="Arial" w:hAnsi="Arial" w:cs="Arial"/>
                          <w:sz w:val="22"/>
                          <w:lang w:val="en-US"/>
                        </w:rPr>
                      </w:pPr>
                      <w:r w:rsidRPr="00AB110C">
                        <w:rPr>
                          <w:rFonts w:ascii="Arial" w:hAnsi="Arial" w:cs="Arial" w:hint="eastAsia"/>
                          <w:sz w:val="22"/>
                          <w:lang w:val="en-US"/>
                        </w:rPr>
                        <w:t>C</w:t>
                      </w:r>
                      <w:r w:rsidRPr="00AB110C">
                        <w:rPr>
                          <w:rFonts w:ascii="Arial" w:hAnsi="Arial" w:cs="Arial"/>
                          <w:sz w:val="22"/>
                          <w:lang w:val="en-US"/>
                        </w:rPr>
                        <w:t>onstruct biomaterial scaffolds with highly spatiotemporal control</w:t>
                      </w:r>
                    </w:p>
                    <w:p w14:paraId="7E3694DB" w14:textId="53381AAE" w:rsidR="00AB110C" w:rsidRPr="00AB110C" w:rsidRDefault="00AB110C" w:rsidP="00AB110C">
                      <w:pPr>
                        <w:pStyle w:val="ListParagraph"/>
                        <w:numPr>
                          <w:ilvl w:val="0"/>
                          <w:numId w:val="3"/>
                        </w:numPr>
                        <w:suppressAutoHyphens/>
                        <w:spacing w:line="360" w:lineRule="auto"/>
                        <w:ind w:left="426"/>
                        <w:rPr>
                          <w:rFonts w:ascii="Arial" w:hAnsi="Arial" w:cs="Arial"/>
                          <w:sz w:val="22"/>
                          <w:lang w:val="en-US"/>
                        </w:rPr>
                      </w:pPr>
                      <w:r>
                        <w:rPr>
                          <w:rFonts w:ascii="Arial" w:hAnsi="Arial" w:cs="Arial"/>
                          <w:sz w:val="22"/>
                        </w:rPr>
                        <w:t>The</w:t>
                      </w:r>
                      <w:r w:rsidRPr="00AB110C">
                        <w:rPr>
                          <w:rFonts w:eastAsia="SimSun" w:hint="eastAsia"/>
                          <w:color w:val="000000" w:themeColor="text1"/>
                          <w:kern w:val="2"/>
                          <w:lang w:val="en-US" w:eastAsia="zh-CN"/>
                        </w:rPr>
                        <w:t xml:space="preserve"> </w:t>
                      </w:r>
                      <w:r w:rsidRPr="00AB110C">
                        <w:rPr>
                          <w:rFonts w:ascii="Arial" w:hAnsi="Arial" w:cs="Arial" w:hint="eastAsia"/>
                          <w:sz w:val="22"/>
                          <w:lang w:val="en-US"/>
                        </w:rPr>
                        <w:t xml:space="preserve">potential applications of </w:t>
                      </w:r>
                      <w:r w:rsidRPr="00AB110C">
                        <w:rPr>
                          <w:rFonts w:ascii="Arial" w:hAnsi="Arial" w:cs="Arial"/>
                          <w:sz w:val="22"/>
                          <w:lang w:val="en-US"/>
                        </w:rPr>
                        <w:t>photo-click reactions in biology system</w:t>
                      </w:r>
                    </w:p>
                    <w:p w14:paraId="2EB7BE67" w14:textId="78E3AAFC" w:rsidR="008530AC" w:rsidRDefault="008530AC" w:rsidP="008530AC">
                      <w:pPr>
                        <w:pStyle w:val="ListParagraph"/>
                        <w:numPr>
                          <w:ilvl w:val="0"/>
                          <w:numId w:val="3"/>
                        </w:numPr>
                        <w:suppressAutoHyphens/>
                        <w:spacing w:line="360" w:lineRule="auto"/>
                        <w:ind w:left="426"/>
                        <w:jc w:val="both"/>
                        <w:rPr>
                          <w:rFonts w:ascii="Arial" w:hAnsi="Arial" w:cs="Arial"/>
                          <w:sz w:val="22"/>
                        </w:rPr>
                      </w:pPr>
                    </w:p>
                    <w:p w14:paraId="5A1053E7" w14:textId="77777777" w:rsidR="008530AC" w:rsidRDefault="008530AC" w:rsidP="008530AC">
                      <w:pPr>
                        <w:pStyle w:val="ListParagraph"/>
                        <w:numPr>
                          <w:ilvl w:val="0"/>
                          <w:numId w:val="3"/>
                        </w:numPr>
                        <w:suppressAutoHyphens/>
                        <w:spacing w:line="360" w:lineRule="auto"/>
                        <w:ind w:left="426"/>
                        <w:jc w:val="both"/>
                        <w:rPr>
                          <w:rFonts w:ascii="Arial" w:hAnsi="Arial" w:cs="Arial"/>
                          <w:sz w:val="22"/>
                        </w:rPr>
                      </w:pPr>
                      <w:r>
                        <w:rPr>
                          <w:rFonts w:ascii="Arial" w:hAnsi="Arial" w:cs="Arial"/>
                          <w:sz w:val="22"/>
                        </w:rPr>
                        <w:t xml:space="preserve"> </w:t>
                      </w:r>
                    </w:p>
                    <w:p w14:paraId="3F6FA0A1" w14:textId="77777777" w:rsidR="008530AC" w:rsidRPr="008530AC" w:rsidRDefault="008530AC" w:rsidP="008530AC">
                      <w:pPr>
                        <w:pStyle w:val="ListParagraph"/>
                        <w:numPr>
                          <w:ilvl w:val="0"/>
                          <w:numId w:val="3"/>
                        </w:numPr>
                        <w:suppressAutoHyphens/>
                        <w:spacing w:line="360" w:lineRule="auto"/>
                        <w:ind w:left="426"/>
                        <w:jc w:val="both"/>
                        <w:rPr>
                          <w:rFonts w:ascii="Arial" w:hAnsi="Arial" w:cs="Arial"/>
                          <w:sz w:val="22"/>
                        </w:rPr>
                      </w:pPr>
                    </w:p>
                    <w:p w14:paraId="387226EB" w14:textId="77777777" w:rsidR="008530AC" w:rsidRPr="003C2116" w:rsidRDefault="008530AC" w:rsidP="008530AC">
                      <w:pPr>
                        <w:rPr>
                          <w:rFonts w:ascii="Arial" w:hAnsi="Arial" w:cs="Arial"/>
                          <w:sz w:val="22"/>
                        </w:rPr>
                      </w:pPr>
                    </w:p>
                  </w:txbxContent>
                </v:textbox>
                <w10:anchorlock/>
              </v:shape>
            </w:pict>
          </mc:Fallback>
        </mc:AlternateContent>
      </w:r>
    </w:p>
    <w:p w14:paraId="686B0860" w14:textId="77777777" w:rsidR="008530AC" w:rsidRDefault="008530AC" w:rsidP="008530AC">
      <w:pPr>
        <w:suppressAutoHyphens/>
        <w:jc w:val="both"/>
        <w:rPr>
          <w:rFonts w:ascii="Arial" w:hAnsi="Arial" w:cs="Arial"/>
          <w:b/>
          <w:spacing w:val="-3"/>
          <w:sz w:val="22"/>
          <w:szCs w:val="22"/>
        </w:rPr>
      </w:pPr>
    </w:p>
    <w:p w14:paraId="6D2D4C93" w14:textId="77777777" w:rsidR="00EE3CFF" w:rsidRPr="004D6F42" w:rsidRDefault="00EE3CFF" w:rsidP="00EE3CFF">
      <w:pPr>
        <w:suppressAutoHyphens/>
        <w:jc w:val="both"/>
        <w:rPr>
          <w:rFonts w:ascii="Arial" w:hAnsi="Arial" w:cs="Arial"/>
          <w:b/>
          <w:spacing w:val="-3"/>
          <w:sz w:val="22"/>
          <w:szCs w:val="22"/>
        </w:rPr>
      </w:pPr>
      <w:r>
        <w:rPr>
          <w:rFonts w:ascii="Arial" w:hAnsi="Arial" w:cs="Arial"/>
          <w:b/>
          <w:spacing w:val="-3"/>
          <w:sz w:val="22"/>
          <w:szCs w:val="22"/>
        </w:rPr>
        <w:t xml:space="preserve">6) </w:t>
      </w:r>
      <w:r w:rsidRPr="004D6F42">
        <w:rPr>
          <w:rFonts w:ascii="Arial" w:hAnsi="Arial" w:cs="Arial"/>
          <w:b/>
          <w:i/>
          <w:spacing w:val="-3"/>
          <w:sz w:val="22"/>
          <w:szCs w:val="22"/>
        </w:rPr>
        <w:t>Chem Soc Rev</w:t>
      </w:r>
      <w:r w:rsidRPr="004D6F42">
        <w:rPr>
          <w:rFonts w:ascii="Arial" w:hAnsi="Arial" w:cs="Arial"/>
          <w:b/>
          <w:spacing w:val="-3"/>
          <w:sz w:val="22"/>
          <w:szCs w:val="22"/>
        </w:rPr>
        <w:t xml:space="preserve"> </w:t>
      </w:r>
      <w:r>
        <w:rPr>
          <w:rFonts w:ascii="Arial" w:hAnsi="Arial" w:cs="Arial"/>
          <w:b/>
          <w:spacing w:val="-3"/>
          <w:sz w:val="22"/>
          <w:szCs w:val="22"/>
        </w:rPr>
        <w:t xml:space="preserve">aims to </w:t>
      </w:r>
      <w:r w:rsidRPr="004D6F42">
        <w:rPr>
          <w:rFonts w:ascii="Arial" w:hAnsi="Arial" w:cs="Arial"/>
          <w:b/>
          <w:spacing w:val="-3"/>
          <w:sz w:val="22"/>
          <w:szCs w:val="22"/>
        </w:rPr>
        <w:t xml:space="preserve">publish </w:t>
      </w:r>
      <w:r>
        <w:rPr>
          <w:rFonts w:ascii="Arial" w:hAnsi="Arial" w:cs="Arial"/>
          <w:b/>
          <w:spacing w:val="-3"/>
          <w:sz w:val="22"/>
          <w:szCs w:val="22"/>
        </w:rPr>
        <w:t xml:space="preserve">only </w:t>
      </w:r>
      <w:r w:rsidRPr="004D6F42">
        <w:rPr>
          <w:rFonts w:ascii="Arial" w:hAnsi="Arial" w:cs="Arial"/>
          <w:b/>
          <w:spacing w:val="-3"/>
          <w:sz w:val="22"/>
          <w:szCs w:val="22"/>
        </w:rPr>
        <w:t xml:space="preserve">the very best review articles while avoiding repetition, and </w:t>
      </w:r>
      <w:r>
        <w:rPr>
          <w:rFonts w:ascii="Arial" w:hAnsi="Arial" w:cs="Arial"/>
          <w:b/>
          <w:spacing w:val="-3"/>
          <w:sz w:val="22"/>
          <w:szCs w:val="22"/>
        </w:rPr>
        <w:t>o</w:t>
      </w:r>
      <w:r w:rsidRPr="004D6F42">
        <w:rPr>
          <w:rFonts w:ascii="Arial" w:hAnsi="Arial" w:cs="Arial"/>
          <w:b/>
          <w:spacing w:val="-3"/>
          <w:sz w:val="22"/>
          <w:szCs w:val="22"/>
        </w:rPr>
        <w:t xml:space="preserve">ne way </w:t>
      </w:r>
      <w:r>
        <w:rPr>
          <w:rFonts w:ascii="Arial" w:hAnsi="Arial" w:cs="Arial"/>
          <w:b/>
          <w:spacing w:val="-3"/>
          <w:sz w:val="22"/>
          <w:szCs w:val="22"/>
        </w:rPr>
        <w:t>to</w:t>
      </w:r>
      <w:r w:rsidRPr="004D6F42">
        <w:rPr>
          <w:rFonts w:ascii="Arial" w:hAnsi="Arial" w:cs="Arial"/>
          <w:b/>
          <w:spacing w:val="-3"/>
          <w:sz w:val="22"/>
          <w:szCs w:val="22"/>
        </w:rPr>
        <w:t xml:space="preserve"> achieve this is </w:t>
      </w:r>
      <w:r>
        <w:rPr>
          <w:rFonts w:ascii="Arial" w:hAnsi="Arial" w:cs="Arial"/>
          <w:b/>
          <w:spacing w:val="-3"/>
          <w:sz w:val="22"/>
          <w:szCs w:val="22"/>
        </w:rPr>
        <w:t>to have groups</w:t>
      </w:r>
      <w:r w:rsidRPr="004D6F42">
        <w:rPr>
          <w:rFonts w:ascii="Arial" w:hAnsi="Arial" w:cs="Arial"/>
          <w:b/>
          <w:spacing w:val="-3"/>
          <w:sz w:val="22"/>
          <w:szCs w:val="22"/>
        </w:rPr>
        <w:t xml:space="preserve"> of authors to collaborate </w:t>
      </w:r>
      <w:r>
        <w:rPr>
          <w:rFonts w:ascii="Arial" w:hAnsi="Arial" w:cs="Arial"/>
          <w:b/>
          <w:spacing w:val="-3"/>
          <w:sz w:val="22"/>
          <w:szCs w:val="22"/>
        </w:rPr>
        <w:t xml:space="preserve">on writing </w:t>
      </w:r>
      <w:r w:rsidRPr="004D6F42">
        <w:rPr>
          <w:rFonts w:ascii="Arial" w:hAnsi="Arial" w:cs="Arial"/>
          <w:b/>
          <w:spacing w:val="-3"/>
          <w:sz w:val="22"/>
          <w:szCs w:val="22"/>
        </w:rPr>
        <w:t>the definitive review on a particular area.</w:t>
      </w:r>
      <w:r>
        <w:rPr>
          <w:rFonts w:ascii="Arial" w:hAnsi="Arial" w:cs="Arial"/>
          <w:b/>
          <w:spacing w:val="-3"/>
          <w:sz w:val="22"/>
          <w:szCs w:val="22"/>
        </w:rPr>
        <w:t xml:space="preserve"> Are you willing to work together with other author group/s on the proposed review? If so, please identify some potential researchers with whom it might be suitable for you to collaborate. If not, please explain briefly why the proposed review would not benefit from being a collaborative effort.</w:t>
      </w:r>
    </w:p>
    <w:p w14:paraId="7DDF8D59" w14:textId="77777777" w:rsidR="00EE3CFF" w:rsidRDefault="00EE3CFF" w:rsidP="00EE3CFF">
      <w:pPr>
        <w:suppressAutoHyphens/>
        <w:jc w:val="both"/>
        <w:rPr>
          <w:rFonts w:ascii="Arial" w:hAnsi="Arial" w:cs="Arial"/>
          <w:b/>
          <w:spacing w:val="-3"/>
          <w:sz w:val="22"/>
          <w:szCs w:val="22"/>
        </w:rPr>
      </w:pPr>
      <w:r>
        <w:rPr>
          <w:rFonts w:ascii="Arial" w:hAnsi="Arial" w:cs="Arial"/>
          <w:b/>
          <w:noProof/>
          <w:snapToGrid/>
          <w:spacing w:val="-3"/>
          <w:sz w:val="22"/>
          <w:szCs w:val="22"/>
          <w:lang w:val="en-US" w:eastAsia="zh-CN"/>
        </w:rPr>
        <w:lastRenderedPageBreak/>
        <mc:AlternateContent>
          <mc:Choice Requires="wps">
            <w:drawing>
              <wp:inline distT="0" distB="0" distL="0" distR="0" wp14:anchorId="79972132" wp14:editId="5FB05A18">
                <wp:extent cx="5724525" cy="2590800"/>
                <wp:effectExtent l="0" t="0" r="28575" b="19050"/>
                <wp:docPr id="6" name="Text Box 6"/>
                <wp:cNvGraphicFramePr/>
                <a:graphic xmlns:a="http://schemas.openxmlformats.org/drawingml/2006/main">
                  <a:graphicData uri="http://schemas.microsoft.com/office/word/2010/wordprocessingShape">
                    <wps:wsp>
                      <wps:cNvSpPr txBox="1"/>
                      <wps:spPr>
                        <a:xfrm>
                          <a:off x="0" y="0"/>
                          <a:ext cx="5724525" cy="259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BCBA76" w14:textId="767E4BF2" w:rsidR="00EE3CFF" w:rsidRDefault="00C744CF" w:rsidP="00EE3CFF">
                            <w:pPr>
                              <w:rPr>
                                <w:rFonts w:ascii="Arial" w:hAnsi="Arial" w:cs="Arial"/>
                                <w:color w:val="FF0000"/>
                                <w:sz w:val="22"/>
                                <w:lang w:eastAsia="zh-CN"/>
                              </w:rPr>
                            </w:pPr>
                            <w:r w:rsidRPr="00C6737F">
                              <w:rPr>
                                <w:rFonts w:ascii="Arial" w:hAnsi="Arial" w:cs="Arial"/>
                                <w:color w:val="FF0000"/>
                                <w:sz w:val="22"/>
                                <w:lang w:eastAsia="zh-CN"/>
                              </w:rPr>
                              <w:t>Prof. Jianfeng Cai at the University of South Florida</w:t>
                            </w:r>
                          </w:p>
                          <w:p w14:paraId="66347687" w14:textId="05B3FD60" w:rsidR="00C6737F" w:rsidRDefault="00C6737F" w:rsidP="00EE3CFF">
                            <w:pPr>
                              <w:rPr>
                                <w:rFonts w:ascii="Arial" w:hAnsi="Arial" w:cs="Arial"/>
                                <w:color w:val="FF0000"/>
                                <w:sz w:val="22"/>
                                <w:lang w:eastAsia="zh-CN"/>
                              </w:rPr>
                            </w:pPr>
                          </w:p>
                          <w:p w14:paraId="650C07AA" w14:textId="5899E913" w:rsidR="00C6737F" w:rsidRDefault="00C6737F" w:rsidP="00EE3CFF">
                            <w:pPr>
                              <w:rPr>
                                <w:rFonts w:ascii="Arial" w:eastAsia="Malgun Gothic" w:hAnsi="Arial" w:cs="Arial"/>
                                <w:color w:val="FF0000"/>
                                <w:sz w:val="22"/>
                                <w:lang w:eastAsia="ko-KR"/>
                              </w:rPr>
                            </w:pPr>
                            <w:r>
                              <w:rPr>
                                <w:rFonts w:ascii="Arial" w:eastAsia="Malgun Gothic" w:hAnsi="Arial" w:cs="Arial"/>
                                <w:color w:val="FF0000"/>
                                <w:sz w:val="22"/>
                                <w:lang w:eastAsia="ko-KR"/>
                              </w:rPr>
                              <w:t>You need to describe about him as detail as possible, e.g. his strong points etc</w:t>
                            </w:r>
                          </w:p>
                          <w:p w14:paraId="3D54F1BE" w14:textId="5F686026" w:rsidR="00A64C0B" w:rsidRPr="00FB12F3" w:rsidRDefault="00A64C0B" w:rsidP="00A64C0B">
                            <w:pPr>
                              <w:pStyle w:val="ListParagraph"/>
                              <w:tabs>
                                <w:tab w:val="left" w:pos="2520"/>
                                <w:tab w:val="left" w:pos="3780"/>
                              </w:tabs>
                              <w:ind w:left="284"/>
                              <w:rPr>
                                <w:ins w:id="0" w:author="Jianfeng Cai" w:date="2019-07-16T14:24:00Z"/>
                                <w:b/>
                                <w:sz w:val="22"/>
                              </w:rPr>
                            </w:pPr>
                            <w:ins w:id="1" w:author="Jianfeng Cai" w:date="2019-07-16T14:24:00Z">
                              <w:r w:rsidRPr="00FB12F3">
                                <w:rPr>
                                  <w:sz w:val="22"/>
                                </w:rPr>
                                <w:t>Cai’s research is focused on the expansion of interdisciplinary research at the interface of chemistry and biology to design and synthesize novel peptidomimetics and small molecules that modulate protein-protein interactions involved in critical cellular processes. Understanding how these compounds interact with proteins will help to reveal mechanisms governing cell activities. Specifically, He has developed a new class of sequence-specific peptidomimetics-AApeptides, inspired by chiral PNA backbones. His research findings reveal that AApeptides could fold into well-defined protein-like secondary and tertiary structures, and they display remarkable biological potential for the recognition of protein and nucleic acids</w:t>
                              </w:r>
                              <w:r>
                                <w:rPr>
                                  <w:sz w:val="22"/>
                                </w:rPr>
                                <w:t xml:space="preserve">. He has published more than 110 papers including </w:t>
                              </w:r>
                              <w:r w:rsidRPr="00CF4E26">
                                <w:rPr>
                                  <w:i/>
                                  <w:sz w:val="22"/>
                                </w:rPr>
                                <w:t xml:space="preserve">Acc. Chem. Res., PNAS, Nat </w:t>
                              </w:r>
                              <w:proofErr w:type="spellStart"/>
                              <w:r w:rsidRPr="00CF4E26">
                                <w:rPr>
                                  <w:i/>
                                  <w:sz w:val="22"/>
                                </w:rPr>
                                <w:t>Commun</w:t>
                              </w:r>
                              <w:proofErr w:type="spellEnd"/>
                              <w:r w:rsidRPr="00CF4E26">
                                <w:rPr>
                                  <w:i/>
                                  <w:sz w:val="22"/>
                                </w:rPr>
                                <w:t xml:space="preserve">. JACS, </w:t>
                              </w:r>
                              <w:proofErr w:type="spellStart"/>
                              <w:r w:rsidRPr="00CF4E26">
                                <w:rPr>
                                  <w:i/>
                                  <w:sz w:val="22"/>
                                </w:rPr>
                                <w:t>Angew</w:t>
                              </w:r>
                              <w:proofErr w:type="spellEnd"/>
                              <w:r w:rsidRPr="00CF4E26">
                                <w:rPr>
                                  <w:i/>
                                  <w:sz w:val="22"/>
                                </w:rPr>
                                <w:t>. Chem. Int. Ed, J. Med. Chem</w:t>
                              </w:r>
                              <w:r>
                                <w:rPr>
                                  <w:sz w:val="22"/>
                                </w:rPr>
                                <w:t>, etc.</w:t>
                              </w:r>
                              <w:bookmarkStart w:id="2" w:name="_GoBack"/>
                              <w:bookmarkEnd w:id="2"/>
                            </w:ins>
                          </w:p>
                          <w:p w14:paraId="238F635B" w14:textId="77777777" w:rsidR="00A64C0B" w:rsidRPr="00C6737F" w:rsidRDefault="00A64C0B" w:rsidP="00EE3CFF">
                            <w:pPr>
                              <w:rPr>
                                <w:rFonts w:ascii="Arial" w:eastAsia="Malgun Gothic" w:hAnsi="Arial" w:cs="Arial"/>
                                <w:color w:val="FF0000"/>
                                <w:sz w:val="22"/>
                                <w:lang w:eastAsia="ko-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972132" id="Text Box 6" o:spid="_x0000_s1031" type="#_x0000_t202" style="width:450.7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" fillcolor="white [3201]" strokeweight=".5pt">
                <v:textbox>
                  <w:txbxContent>
                    <w:p w14:paraId="0BBCBA76" w14:textId="767E4BF2" w:rsidR="00EE3CFF" w:rsidRDefault="00C744CF" w:rsidP="00EE3CFF">
                      <w:pPr>
                        <w:rPr>
                          <w:rFonts w:ascii="Arial" w:hAnsi="Arial" w:cs="Arial"/>
                          <w:color w:val="FF0000"/>
                          <w:sz w:val="22"/>
                          <w:lang w:eastAsia="zh-CN"/>
                        </w:rPr>
                      </w:pPr>
                      <w:r w:rsidRPr="00C6737F">
                        <w:rPr>
                          <w:rFonts w:ascii="Arial" w:hAnsi="Arial" w:cs="Arial"/>
                          <w:color w:val="FF0000"/>
                          <w:sz w:val="22"/>
                          <w:lang w:eastAsia="zh-CN"/>
                        </w:rPr>
                        <w:t>Prof. Jianfeng Cai at the University of South Florida</w:t>
                      </w:r>
                    </w:p>
                    <w:p w14:paraId="66347687" w14:textId="05B3FD60" w:rsidR="00C6737F" w:rsidRDefault="00C6737F" w:rsidP="00EE3CFF">
                      <w:pPr>
                        <w:rPr>
                          <w:rFonts w:ascii="Arial" w:hAnsi="Arial" w:cs="Arial"/>
                          <w:color w:val="FF0000"/>
                          <w:sz w:val="22"/>
                          <w:lang w:eastAsia="zh-CN"/>
                        </w:rPr>
                      </w:pPr>
                    </w:p>
                    <w:p w14:paraId="650C07AA" w14:textId="5899E913" w:rsidR="00C6737F" w:rsidRDefault="00C6737F" w:rsidP="00EE3CFF">
                      <w:pPr>
                        <w:rPr>
                          <w:rFonts w:ascii="Arial" w:eastAsia="Malgun Gothic" w:hAnsi="Arial" w:cs="Arial"/>
                          <w:color w:val="FF0000"/>
                          <w:sz w:val="22"/>
                          <w:lang w:eastAsia="ko-KR"/>
                        </w:rPr>
                      </w:pPr>
                      <w:r>
                        <w:rPr>
                          <w:rFonts w:ascii="Arial" w:eastAsia="Malgun Gothic" w:hAnsi="Arial" w:cs="Arial"/>
                          <w:color w:val="FF0000"/>
                          <w:sz w:val="22"/>
                          <w:lang w:eastAsia="ko-KR"/>
                        </w:rPr>
                        <w:t>You need to describe about him as detail as possible, e.g. his strong points etc</w:t>
                      </w:r>
                    </w:p>
                    <w:p w14:paraId="3D54F1BE" w14:textId="5F686026" w:rsidR="00A64C0B" w:rsidRPr="00FB12F3" w:rsidRDefault="00A64C0B" w:rsidP="00A64C0B">
                      <w:pPr>
                        <w:pStyle w:val="ListParagraph"/>
                        <w:tabs>
                          <w:tab w:val="left" w:pos="2520"/>
                          <w:tab w:val="left" w:pos="3780"/>
                        </w:tabs>
                        <w:ind w:left="284"/>
                        <w:rPr>
                          <w:ins w:id="3" w:author="Jianfeng Cai" w:date="2019-07-16T14:24:00Z"/>
                          <w:b/>
                          <w:sz w:val="22"/>
                        </w:rPr>
                      </w:pPr>
                      <w:ins w:id="4" w:author="Jianfeng Cai" w:date="2019-07-16T14:24:00Z">
                        <w:r w:rsidRPr="00FB12F3">
                          <w:rPr>
                            <w:sz w:val="22"/>
                          </w:rPr>
                          <w:t>Cai’s research is focused on the expansion of interdisciplinary research at the interface of chemistry and biology to design and synthesize novel peptidomimetics and small molecules that modulate protein-protein interactions involved in critical cellular processes. Understanding how these compounds interact with proteins will help to reveal mechanisms governing cell activities. Specifically, He has developed a new class of sequence-specific peptidomimetics-AApeptides, inspired by chiral PNA backbones. His research findings reveal that AApeptides could fold into well-defined protein-like secondary and tertiary structures, and they display remarkable biological potential for the recognition of protein and nucleic acids</w:t>
                        </w:r>
                        <w:r>
                          <w:rPr>
                            <w:sz w:val="22"/>
                          </w:rPr>
                          <w:t xml:space="preserve">. He has published more than 110 papers including </w:t>
                        </w:r>
                        <w:r w:rsidRPr="00CF4E26">
                          <w:rPr>
                            <w:i/>
                            <w:sz w:val="22"/>
                          </w:rPr>
                          <w:t xml:space="preserve">Acc. Chem. Res., PNAS, Nat </w:t>
                        </w:r>
                        <w:proofErr w:type="spellStart"/>
                        <w:r w:rsidRPr="00CF4E26">
                          <w:rPr>
                            <w:i/>
                            <w:sz w:val="22"/>
                          </w:rPr>
                          <w:t>Commun</w:t>
                        </w:r>
                        <w:proofErr w:type="spellEnd"/>
                        <w:r w:rsidRPr="00CF4E26">
                          <w:rPr>
                            <w:i/>
                            <w:sz w:val="22"/>
                          </w:rPr>
                          <w:t xml:space="preserve">. JACS, </w:t>
                        </w:r>
                        <w:proofErr w:type="spellStart"/>
                        <w:r w:rsidRPr="00CF4E26">
                          <w:rPr>
                            <w:i/>
                            <w:sz w:val="22"/>
                          </w:rPr>
                          <w:t>Angew</w:t>
                        </w:r>
                        <w:proofErr w:type="spellEnd"/>
                        <w:r w:rsidRPr="00CF4E26">
                          <w:rPr>
                            <w:i/>
                            <w:sz w:val="22"/>
                          </w:rPr>
                          <w:t>. Chem. Int. Ed, J. Med. Chem</w:t>
                        </w:r>
                        <w:r>
                          <w:rPr>
                            <w:sz w:val="22"/>
                          </w:rPr>
                          <w:t>, etc.</w:t>
                        </w:r>
                        <w:bookmarkStart w:id="5" w:name="_GoBack"/>
                        <w:bookmarkEnd w:id="5"/>
                      </w:ins>
                    </w:p>
                    <w:p w14:paraId="238F635B" w14:textId="77777777" w:rsidR="00A64C0B" w:rsidRPr="00C6737F" w:rsidRDefault="00A64C0B" w:rsidP="00EE3CFF">
                      <w:pPr>
                        <w:rPr>
                          <w:rFonts w:ascii="Arial" w:eastAsia="Malgun Gothic" w:hAnsi="Arial" w:cs="Arial"/>
                          <w:color w:val="FF0000"/>
                          <w:sz w:val="22"/>
                          <w:lang w:eastAsia="ko-KR"/>
                        </w:rPr>
                      </w:pPr>
                    </w:p>
                  </w:txbxContent>
                </v:textbox>
                <w10:anchorlock/>
              </v:shape>
            </w:pict>
          </mc:Fallback>
        </mc:AlternateContent>
      </w:r>
    </w:p>
    <w:p w14:paraId="043E898B" w14:textId="77777777" w:rsidR="00EE3CFF" w:rsidRDefault="00EE3CFF" w:rsidP="008530AC">
      <w:pPr>
        <w:suppressAutoHyphens/>
        <w:jc w:val="both"/>
        <w:rPr>
          <w:rFonts w:ascii="Arial" w:hAnsi="Arial" w:cs="Arial"/>
          <w:b/>
          <w:spacing w:val="-3"/>
          <w:sz w:val="22"/>
          <w:szCs w:val="22"/>
        </w:rPr>
      </w:pPr>
    </w:p>
    <w:p w14:paraId="6E2F56DC" w14:textId="77777777" w:rsidR="00EE3CFF" w:rsidRDefault="00EE3CFF" w:rsidP="008530AC">
      <w:pPr>
        <w:suppressAutoHyphens/>
        <w:jc w:val="both"/>
        <w:rPr>
          <w:rFonts w:ascii="Arial" w:hAnsi="Arial" w:cs="Arial"/>
          <w:b/>
          <w:spacing w:val="-3"/>
          <w:sz w:val="22"/>
          <w:szCs w:val="22"/>
        </w:rPr>
      </w:pPr>
    </w:p>
    <w:p w14:paraId="29242D0F" w14:textId="77777777" w:rsidR="00EE3CFF" w:rsidRPr="00204CAC" w:rsidRDefault="00EE3CFF" w:rsidP="00EE3CFF">
      <w:pPr>
        <w:suppressAutoHyphens/>
        <w:jc w:val="both"/>
        <w:rPr>
          <w:rFonts w:ascii="Arial" w:hAnsi="Arial" w:cs="Arial"/>
          <w:b/>
          <w:spacing w:val="-3"/>
          <w:sz w:val="22"/>
          <w:szCs w:val="22"/>
        </w:rPr>
      </w:pPr>
      <w:r>
        <w:rPr>
          <w:rFonts w:ascii="Arial" w:hAnsi="Arial" w:cs="Arial"/>
          <w:b/>
          <w:spacing w:val="-3"/>
          <w:sz w:val="22"/>
          <w:szCs w:val="22"/>
        </w:rPr>
        <w:t>7</w:t>
      </w:r>
      <w:r w:rsidR="008530AC">
        <w:rPr>
          <w:rFonts w:ascii="Arial" w:hAnsi="Arial" w:cs="Arial"/>
          <w:b/>
          <w:spacing w:val="-3"/>
          <w:sz w:val="22"/>
          <w:szCs w:val="22"/>
        </w:rPr>
        <w:t xml:space="preserve">) </w:t>
      </w:r>
      <w:r w:rsidR="008530AC" w:rsidRPr="00204CAC">
        <w:rPr>
          <w:rFonts w:ascii="Arial" w:hAnsi="Arial" w:cs="Arial"/>
          <w:b/>
          <w:spacing w:val="-3"/>
          <w:sz w:val="22"/>
          <w:szCs w:val="22"/>
        </w:rPr>
        <w:t xml:space="preserve">Please provide section headings along with a </w:t>
      </w:r>
      <w:r w:rsidR="008530AC" w:rsidRPr="00204CAC">
        <w:rPr>
          <w:rFonts w:ascii="Arial" w:hAnsi="Arial" w:cs="Arial"/>
          <w:b/>
          <w:spacing w:val="-3"/>
          <w:sz w:val="22"/>
          <w:szCs w:val="22"/>
          <w:u w:val="single"/>
        </w:rPr>
        <w:t>brief</w:t>
      </w:r>
      <w:r w:rsidR="008530AC" w:rsidRPr="00204CAC">
        <w:rPr>
          <w:rFonts w:ascii="Arial" w:hAnsi="Arial" w:cs="Arial"/>
          <w:b/>
          <w:spacing w:val="-3"/>
          <w:sz w:val="22"/>
          <w:szCs w:val="22"/>
        </w:rPr>
        <w:t xml:space="preserve"> discussion of each secti</w:t>
      </w:r>
      <w:r w:rsidR="008530AC">
        <w:rPr>
          <w:rFonts w:ascii="Arial" w:hAnsi="Arial" w:cs="Arial"/>
          <w:b/>
          <w:spacing w:val="-3"/>
          <w:sz w:val="22"/>
          <w:szCs w:val="22"/>
        </w:rPr>
        <w:t xml:space="preserve">on and </w:t>
      </w:r>
      <w:r w:rsidR="008530AC" w:rsidRPr="006F6C61">
        <w:rPr>
          <w:rFonts w:ascii="Arial" w:hAnsi="Arial" w:cs="Arial"/>
          <w:b/>
          <w:spacing w:val="-3"/>
          <w:sz w:val="22"/>
          <w:szCs w:val="22"/>
          <w:u w:val="single"/>
        </w:rPr>
        <w:t>associated key references</w:t>
      </w:r>
      <w:r>
        <w:rPr>
          <w:rFonts w:ascii="Arial" w:hAnsi="Arial" w:cs="Arial"/>
          <w:b/>
          <w:spacing w:val="-3"/>
          <w:sz w:val="22"/>
          <w:szCs w:val="22"/>
        </w:rPr>
        <w:t xml:space="preserve">. List at least 10 of the main </w:t>
      </w:r>
      <w:r w:rsidR="00E40BC2">
        <w:rPr>
          <w:rFonts w:ascii="Arial" w:hAnsi="Arial" w:cs="Arial"/>
          <w:b/>
          <w:spacing w:val="-3"/>
          <w:sz w:val="22"/>
          <w:szCs w:val="22"/>
        </w:rPr>
        <w:t xml:space="preserve">research </w:t>
      </w:r>
      <w:r>
        <w:rPr>
          <w:rFonts w:ascii="Arial" w:hAnsi="Arial" w:cs="Arial"/>
          <w:b/>
          <w:spacing w:val="-3"/>
          <w:sz w:val="22"/>
          <w:szCs w:val="22"/>
        </w:rPr>
        <w:t>articles you will use as core references in your proposed review.</w:t>
      </w:r>
    </w:p>
    <w:p w14:paraId="6BE16B18" w14:textId="5A555508" w:rsidR="00EE3CFF" w:rsidRDefault="00C6737F" w:rsidP="00EE3CFF">
      <w:pPr>
        <w:suppressAutoHyphens/>
        <w:jc w:val="both"/>
        <w:rPr>
          <w:rFonts w:ascii="Arial" w:eastAsia="Malgun Gothic" w:hAnsi="Arial" w:cs="Arial"/>
          <w:b/>
          <w:spacing w:val="-3"/>
          <w:sz w:val="22"/>
          <w:szCs w:val="22"/>
          <w:lang w:eastAsia="ko-KR"/>
        </w:rPr>
      </w:pPr>
      <w:r>
        <w:rPr>
          <w:rFonts w:ascii="Arial" w:eastAsia="Malgun Gothic" w:hAnsi="Arial" w:cs="Arial" w:hint="eastAsia"/>
          <w:b/>
          <w:spacing w:val="-3"/>
          <w:sz w:val="22"/>
          <w:szCs w:val="22"/>
          <w:lang w:eastAsia="ko-KR"/>
        </w:rPr>
        <w:t xml:space="preserve"> </w:t>
      </w:r>
    </w:p>
    <w:p w14:paraId="16AC06B4" w14:textId="19A6E86E" w:rsidR="00C6737F" w:rsidRPr="00C6737F" w:rsidRDefault="00C6737F" w:rsidP="00EE3CFF">
      <w:pPr>
        <w:suppressAutoHyphens/>
        <w:jc w:val="both"/>
        <w:rPr>
          <w:rFonts w:ascii="Arial" w:eastAsia="Malgun Gothic" w:hAnsi="Arial" w:cs="Arial"/>
          <w:b/>
          <w:color w:val="FF0000"/>
          <w:spacing w:val="-3"/>
          <w:sz w:val="22"/>
          <w:szCs w:val="22"/>
          <w:lang w:eastAsia="ko-KR"/>
        </w:rPr>
      </w:pPr>
      <w:r>
        <w:rPr>
          <w:rFonts w:ascii="Arial" w:eastAsia="Malgun Gothic" w:hAnsi="Arial" w:cs="Arial"/>
          <w:b/>
          <w:color w:val="FF0000"/>
          <w:spacing w:val="-3"/>
          <w:sz w:val="22"/>
          <w:szCs w:val="22"/>
          <w:lang w:eastAsia="ko-KR"/>
        </w:rPr>
        <w:t xml:space="preserve">Yan: </w:t>
      </w:r>
      <w:r w:rsidRPr="00C6737F">
        <w:rPr>
          <w:rFonts w:ascii="Arial" w:eastAsia="Malgun Gothic" w:hAnsi="Arial" w:cs="Arial" w:hint="eastAsia"/>
          <w:b/>
          <w:color w:val="FF0000"/>
          <w:spacing w:val="-3"/>
          <w:sz w:val="22"/>
          <w:szCs w:val="22"/>
          <w:lang w:eastAsia="ko-KR"/>
        </w:rPr>
        <w:t>Y</w:t>
      </w:r>
      <w:r w:rsidRPr="00C6737F">
        <w:rPr>
          <w:rFonts w:ascii="Arial" w:eastAsia="Malgun Gothic" w:hAnsi="Arial" w:cs="Arial"/>
          <w:b/>
          <w:color w:val="FF0000"/>
          <w:spacing w:val="-3"/>
          <w:sz w:val="22"/>
          <w:szCs w:val="22"/>
          <w:lang w:eastAsia="ko-KR"/>
        </w:rPr>
        <w:t>ou</w:t>
      </w:r>
      <w:r>
        <w:rPr>
          <w:rFonts w:ascii="Arial" w:eastAsia="Malgun Gothic" w:hAnsi="Arial" w:cs="Arial"/>
          <w:b/>
          <w:color w:val="FF0000"/>
          <w:spacing w:val="-3"/>
          <w:sz w:val="22"/>
          <w:szCs w:val="22"/>
          <w:lang w:eastAsia="ko-KR"/>
        </w:rPr>
        <w:t>’d better</w:t>
      </w:r>
      <w:r w:rsidRPr="00C6737F">
        <w:rPr>
          <w:rFonts w:ascii="Arial" w:eastAsia="Malgun Gothic" w:hAnsi="Arial" w:cs="Arial"/>
          <w:b/>
          <w:color w:val="FF0000"/>
          <w:spacing w:val="-3"/>
          <w:sz w:val="22"/>
          <w:szCs w:val="22"/>
          <w:lang w:eastAsia="ko-KR"/>
        </w:rPr>
        <w:t xml:space="preserve"> </w:t>
      </w:r>
      <w:r w:rsidR="00E0338B">
        <w:rPr>
          <w:rFonts w:ascii="Arial" w:eastAsia="Malgun Gothic" w:hAnsi="Arial" w:cs="Arial"/>
          <w:b/>
          <w:color w:val="FF0000"/>
          <w:spacing w:val="-3"/>
          <w:sz w:val="22"/>
          <w:szCs w:val="22"/>
          <w:lang w:eastAsia="ko-KR"/>
        </w:rPr>
        <w:t xml:space="preserve">make a short description as well as </w:t>
      </w:r>
      <w:r w:rsidRPr="00C6737F">
        <w:rPr>
          <w:rFonts w:ascii="Arial" w:eastAsia="Malgun Gothic" w:hAnsi="Arial" w:cs="Arial"/>
          <w:b/>
          <w:color w:val="FF0000"/>
          <w:spacing w:val="-3"/>
          <w:sz w:val="22"/>
          <w:szCs w:val="22"/>
          <w:lang w:eastAsia="ko-KR"/>
        </w:rPr>
        <w:t>put a representative figure herein</w:t>
      </w:r>
      <w:r>
        <w:rPr>
          <w:rFonts w:ascii="Arial" w:eastAsia="Malgun Gothic" w:hAnsi="Arial" w:cs="Arial"/>
          <w:b/>
          <w:color w:val="FF0000"/>
          <w:spacing w:val="-3"/>
          <w:sz w:val="22"/>
          <w:szCs w:val="22"/>
          <w:lang w:eastAsia="ko-KR"/>
        </w:rPr>
        <w:t xml:space="preserve"> in each item</w:t>
      </w:r>
    </w:p>
    <w:p w14:paraId="52910763" w14:textId="77777777" w:rsidR="00C6737F" w:rsidRPr="00C6737F" w:rsidRDefault="00C6737F" w:rsidP="00EE3CFF">
      <w:pPr>
        <w:suppressAutoHyphens/>
        <w:jc w:val="both"/>
        <w:rPr>
          <w:rFonts w:ascii="Arial" w:eastAsia="Malgun Gothic" w:hAnsi="Arial" w:cs="Arial"/>
          <w:b/>
          <w:spacing w:val="-3"/>
          <w:sz w:val="22"/>
          <w:szCs w:val="22"/>
          <w:lang w:eastAsia="ko-KR"/>
        </w:rPr>
      </w:pPr>
    </w:p>
    <w:p w14:paraId="65753277" w14:textId="08F77F6B" w:rsidR="00AB110C" w:rsidRPr="00A80F1C" w:rsidRDefault="00AB110C" w:rsidP="00AB110C">
      <w:pPr>
        <w:ind w:firstLineChars="200" w:firstLine="440"/>
        <w:jc w:val="both"/>
        <w:rPr>
          <w:rFonts w:ascii="Arial" w:eastAsia="SimSun" w:hAnsi="Arial" w:cs="Arial"/>
          <w:snapToGrid/>
          <w:kern w:val="2"/>
          <w:sz w:val="22"/>
          <w:szCs w:val="22"/>
          <w:lang w:val="en-US" w:eastAsia="zh-CN"/>
        </w:rPr>
      </w:pPr>
      <w:bookmarkStart w:id="6" w:name="_Hlk534558620"/>
      <w:r w:rsidRPr="00A80F1C">
        <w:rPr>
          <w:rFonts w:ascii="Arial" w:eastAsia="SimSun" w:hAnsi="Arial" w:cs="Arial"/>
          <w:snapToGrid/>
          <w:kern w:val="2"/>
          <w:sz w:val="22"/>
          <w:szCs w:val="22"/>
          <w:lang w:val="en-US" w:eastAsia="zh-CN"/>
        </w:rPr>
        <w:t>1. Brief introduction on photo-</w:t>
      </w:r>
      <w:r w:rsidR="00F31C50" w:rsidRPr="00A80F1C">
        <w:rPr>
          <w:rFonts w:ascii="Arial" w:eastAsia="SimSun" w:hAnsi="Arial" w:cs="Arial" w:hint="eastAsia"/>
          <w:snapToGrid/>
          <w:kern w:val="2"/>
          <w:sz w:val="22"/>
          <w:szCs w:val="22"/>
          <w:lang w:val="en-US" w:eastAsia="zh-CN"/>
        </w:rPr>
        <w:t>induced</w:t>
      </w:r>
      <w:r w:rsidRPr="00A80F1C">
        <w:rPr>
          <w:rFonts w:ascii="Arial" w:eastAsia="SimSun" w:hAnsi="Arial" w:cs="Arial"/>
          <w:snapToGrid/>
          <w:kern w:val="2"/>
          <w:sz w:val="22"/>
          <w:szCs w:val="22"/>
          <w:lang w:val="en-US" w:eastAsia="zh-CN"/>
        </w:rPr>
        <w:t xml:space="preserve"> </w:t>
      </w:r>
      <w:r w:rsidR="00A80F1C">
        <w:rPr>
          <w:rFonts w:ascii="Arial" w:eastAsia="SimSun" w:hAnsi="Arial" w:cs="Arial"/>
          <w:snapToGrid/>
          <w:kern w:val="2"/>
          <w:sz w:val="22"/>
          <w:szCs w:val="22"/>
          <w:lang w:val="en-US" w:eastAsia="zh-CN"/>
        </w:rPr>
        <w:t xml:space="preserve">bio-compatible </w:t>
      </w:r>
      <w:r w:rsidR="00716801" w:rsidRPr="00A80F1C">
        <w:rPr>
          <w:rFonts w:ascii="Arial" w:eastAsia="SimSun" w:hAnsi="Arial" w:cs="Arial" w:hint="eastAsia"/>
          <w:snapToGrid/>
          <w:kern w:val="2"/>
          <w:sz w:val="22"/>
          <w:szCs w:val="22"/>
          <w:lang w:val="en-US" w:eastAsia="zh-CN"/>
        </w:rPr>
        <w:t>reactions</w:t>
      </w:r>
      <w:r w:rsidR="00FA3D2D" w:rsidRPr="00A80F1C">
        <w:rPr>
          <w:rFonts w:ascii="Arial" w:eastAsia="SimSun" w:hAnsi="Arial" w:cs="Arial"/>
          <w:snapToGrid/>
          <w:kern w:val="2"/>
          <w:sz w:val="22"/>
          <w:szCs w:val="22"/>
          <w:lang w:val="en-US" w:eastAsia="zh-CN"/>
        </w:rPr>
        <w:t xml:space="preserve"> </w:t>
      </w:r>
    </w:p>
    <w:bookmarkEnd w:id="6"/>
    <w:p w14:paraId="58DEAC59" w14:textId="65A255E0" w:rsidR="000B60AF" w:rsidRPr="00A80F1C" w:rsidRDefault="00AB110C" w:rsidP="000B60AF">
      <w:pPr>
        <w:ind w:firstLineChars="200" w:firstLine="44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2. </w:t>
      </w:r>
      <w:r w:rsidR="000B60AF" w:rsidRPr="00A80F1C">
        <w:rPr>
          <w:rFonts w:ascii="Arial" w:eastAsia="SimSun" w:hAnsi="Arial" w:cs="Arial"/>
          <w:snapToGrid/>
          <w:kern w:val="2"/>
          <w:sz w:val="22"/>
          <w:szCs w:val="22"/>
          <w:lang w:val="en-US" w:eastAsia="zh-CN"/>
        </w:rPr>
        <w:t>Tetrazole-alkene photo-click reaction</w:t>
      </w:r>
      <w:r w:rsidR="00FC78A7" w:rsidRPr="00A80F1C">
        <w:rPr>
          <w:rFonts w:ascii="Arial" w:eastAsia="SimSun" w:hAnsi="Arial" w:cs="Arial"/>
          <w:snapToGrid/>
          <w:kern w:val="2"/>
          <w:sz w:val="22"/>
          <w:szCs w:val="22"/>
          <w:lang w:val="en-US" w:eastAsia="zh-CN"/>
        </w:rPr>
        <w:t xml:space="preserve"> </w:t>
      </w:r>
      <w:r w:rsidR="005B72E1" w:rsidRPr="00A80F1C">
        <w:rPr>
          <w:rFonts w:ascii="Arial" w:eastAsia="SimSun" w:hAnsi="Arial" w:cs="Arial"/>
          <w:snapToGrid/>
          <w:kern w:val="2"/>
          <w:sz w:val="22"/>
          <w:szCs w:val="22"/>
          <w:lang w:val="en-US" w:eastAsia="zh-CN"/>
        </w:rPr>
        <w:t xml:space="preserve">and its </w:t>
      </w:r>
      <w:r w:rsidR="00A80F1C">
        <w:rPr>
          <w:rFonts w:ascii="Arial" w:eastAsia="SimSun" w:hAnsi="Arial" w:cs="Arial"/>
          <w:snapToGrid/>
          <w:kern w:val="2"/>
          <w:sz w:val="22"/>
          <w:szCs w:val="22"/>
          <w:lang w:val="en-US" w:eastAsia="zh-CN"/>
        </w:rPr>
        <w:t>biological</w:t>
      </w:r>
      <w:r w:rsidR="005B72E1" w:rsidRPr="00A80F1C">
        <w:rPr>
          <w:rFonts w:ascii="Arial" w:eastAsia="SimSun" w:hAnsi="Arial" w:cs="Arial"/>
          <w:snapToGrid/>
          <w:kern w:val="2"/>
          <w:sz w:val="22"/>
          <w:szCs w:val="22"/>
          <w:lang w:val="en-US" w:eastAsia="zh-CN"/>
        </w:rPr>
        <w:t xml:space="preserve"> application</w:t>
      </w:r>
      <w:r w:rsidR="005B72E1" w:rsidRPr="00A80F1C">
        <w:rPr>
          <w:rFonts w:ascii="Arial" w:eastAsia="SimSun" w:hAnsi="Arial" w:cs="Arial" w:hint="eastAsia"/>
          <w:snapToGrid/>
          <w:kern w:val="2"/>
          <w:sz w:val="22"/>
          <w:szCs w:val="22"/>
          <w:lang w:val="en-US" w:eastAsia="zh-CN"/>
        </w:rPr>
        <w:t>s</w:t>
      </w:r>
    </w:p>
    <w:p w14:paraId="2879ADE0" w14:textId="2DCC0C46" w:rsidR="008A513B" w:rsidRDefault="000B60AF" w:rsidP="000B60AF">
      <w:pPr>
        <w:ind w:firstLineChars="200" w:firstLine="44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   </w:t>
      </w:r>
      <w:r w:rsidR="005B72E1" w:rsidRPr="00A80F1C">
        <w:rPr>
          <w:rFonts w:ascii="Arial" w:eastAsia="SimSun" w:hAnsi="Arial" w:cs="Arial"/>
          <w:snapToGrid/>
          <w:kern w:val="2"/>
          <w:sz w:val="22"/>
          <w:szCs w:val="22"/>
          <w:lang w:val="en-US" w:eastAsia="zh-CN"/>
        </w:rPr>
        <w:t xml:space="preserve"> </w:t>
      </w:r>
      <w:r w:rsidR="00AB110C" w:rsidRPr="00A80F1C">
        <w:rPr>
          <w:rFonts w:ascii="Arial" w:eastAsia="SimSun" w:hAnsi="Arial" w:cs="Arial"/>
          <w:snapToGrid/>
          <w:kern w:val="2"/>
          <w:sz w:val="22"/>
          <w:szCs w:val="22"/>
          <w:lang w:val="en-US" w:eastAsia="zh-CN"/>
        </w:rPr>
        <w:t xml:space="preserve">2.1 </w:t>
      </w:r>
      <w:r w:rsidR="005B72E1" w:rsidRPr="00A80F1C">
        <w:rPr>
          <w:rFonts w:ascii="Arial" w:eastAsia="SimSun" w:hAnsi="Arial" w:cs="Arial"/>
          <w:snapToGrid/>
          <w:kern w:val="2"/>
          <w:sz w:val="22"/>
          <w:szCs w:val="22"/>
          <w:lang w:val="en-US" w:eastAsia="zh-CN"/>
        </w:rPr>
        <w:t>Reaction mechanism and reactivity</w:t>
      </w:r>
    </w:p>
    <w:p w14:paraId="11C8E696" w14:textId="5217EC29" w:rsidR="009F70BB" w:rsidRDefault="00A71550" w:rsidP="000B60AF">
      <w:pPr>
        <w:ind w:firstLineChars="200" w:firstLine="440"/>
        <w:jc w:val="both"/>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 xml:space="preserve">Lin and co-workers first reported the rapid tetrazole-alkene photo-initiated cycloaddition in physical system which could be used as a compatible reaction for biological study. A two-step mechanism was proposed in which UV light or two-proton induced to generate nitrile imine intermediate </w:t>
      </w:r>
      <w:r w:rsidR="00A7475F">
        <w:rPr>
          <w:rFonts w:ascii="Arial" w:eastAsia="SimSun" w:hAnsi="Arial" w:cs="Arial"/>
          <w:snapToGrid/>
          <w:kern w:val="2"/>
          <w:sz w:val="22"/>
          <w:szCs w:val="22"/>
          <w:lang w:val="en-US" w:eastAsia="zh-CN"/>
        </w:rPr>
        <w:t xml:space="preserve">that </w:t>
      </w:r>
      <w:r>
        <w:rPr>
          <w:rFonts w:ascii="Arial" w:eastAsia="SimSun" w:hAnsi="Arial" w:cs="Arial"/>
          <w:snapToGrid/>
          <w:kern w:val="2"/>
          <w:sz w:val="22"/>
          <w:szCs w:val="22"/>
          <w:lang w:val="en-US" w:eastAsia="zh-CN"/>
        </w:rPr>
        <w:t xml:space="preserve">followed by 1,3-dipolar </w:t>
      </w:r>
      <w:proofErr w:type="spellStart"/>
      <w:r>
        <w:rPr>
          <w:rFonts w:ascii="Arial" w:eastAsia="SimSun" w:hAnsi="Arial" w:cs="Arial"/>
          <w:snapToGrid/>
          <w:kern w:val="2"/>
          <w:sz w:val="22"/>
          <w:szCs w:val="22"/>
          <w:lang w:val="en-US" w:eastAsia="zh-CN"/>
        </w:rPr>
        <w:t>clycloaddition</w:t>
      </w:r>
      <w:proofErr w:type="spellEnd"/>
      <w:r>
        <w:rPr>
          <w:rFonts w:ascii="Arial" w:eastAsia="SimSun" w:hAnsi="Arial" w:cs="Arial"/>
          <w:snapToGrid/>
          <w:kern w:val="2"/>
          <w:sz w:val="22"/>
          <w:szCs w:val="22"/>
          <w:lang w:val="en-US" w:eastAsia="zh-CN"/>
        </w:rPr>
        <w:t xml:space="preserve"> with the alkene </w:t>
      </w:r>
      <w:proofErr w:type="spellStart"/>
      <w:r w:rsidRPr="00A71550">
        <w:rPr>
          <w:rFonts w:ascii="Arial" w:eastAsia="SimSun" w:hAnsi="Arial" w:cs="Arial"/>
          <w:snapToGrid/>
          <w:kern w:val="2"/>
          <w:sz w:val="22"/>
          <w:szCs w:val="22"/>
          <w:lang w:val="en-US" w:eastAsia="zh-CN"/>
        </w:rPr>
        <w:t>dipolarophile</w:t>
      </w:r>
      <w:r>
        <w:rPr>
          <w:rFonts w:ascii="Arial" w:eastAsia="SimSun" w:hAnsi="Arial" w:cs="Arial"/>
          <w:snapToGrid/>
          <w:kern w:val="2"/>
          <w:sz w:val="22"/>
          <w:szCs w:val="22"/>
          <w:lang w:val="en-US" w:eastAsia="zh-CN"/>
        </w:rPr>
        <w:t>s</w:t>
      </w:r>
      <w:proofErr w:type="spellEnd"/>
      <w:r w:rsidR="00A7475F">
        <w:rPr>
          <w:rFonts w:ascii="Arial" w:eastAsia="SimSun" w:hAnsi="Arial" w:cs="Arial"/>
          <w:snapToGrid/>
          <w:kern w:val="2"/>
          <w:sz w:val="22"/>
          <w:szCs w:val="22"/>
          <w:lang w:val="en-US" w:eastAsia="zh-CN"/>
        </w:rPr>
        <w:t xml:space="preserve">. Though </w:t>
      </w:r>
      <w:r w:rsidR="00A7475F" w:rsidRPr="00A7475F">
        <w:rPr>
          <w:rFonts w:ascii="Arial" w:eastAsia="SimSun" w:hAnsi="Arial" w:cs="Arial"/>
          <w:snapToGrid/>
          <w:kern w:val="2"/>
          <w:sz w:val="22"/>
          <w:szCs w:val="22"/>
          <w:lang w:val="en-US" w:eastAsia="zh-CN"/>
        </w:rPr>
        <w:t>the photogenerated</w:t>
      </w:r>
      <w:r w:rsidR="00A7475F">
        <w:rPr>
          <w:rFonts w:ascii="Arial" w:eastAsia="SimSun" w:hAnsi="Arial" w:cs="Arial"/>
          <w:snapToGrid/>
          <w:kern w:val="2"/>
          <w:sz w:val="22"/>
          <w:szCs w:val="22"/>
          <w:lang w:val="en-US" w:eastAsia="zh-CN"/>
        </w:rPr>
        <w:t xml:space="preserve"> </w:t>
      </w:r>
      <w:r w:rsidR="00A7475F" w:rsidRPr="00A7475F">
        <w:rPr>
          <w:rFonts w:ascii="Arial" w:eastAsia="SimSun" w:hAnsi="Arial" w:cs="Arial"/>
          <w:snapToGrid/>
          <w:kern w:val="2"/>
          <w:sz w:val="22"/>
          <w:szCs w:val="22"/>
          <w:lang w:val="en-US" w:eastAsia="zh-CN"/>
        </w:rPr>
        <w:t xml:space="preserve">nitrile imine dipoles also exhibit electrophilic character, </w:t>
      </w:r>
      <w:r w:rsidR="00A7475F">
        <w:rPr>
          <w:rFonts w:ascii="Arial" w:eastAsia="SimSun" w:hAnsi="Arial" w:cs="Arial"/>
          <w:snapToGrid/>
          <w:kern w:val="2"/>
          <w:sz w:val="22"/>
          <w:szCs w:val="22"/>
          <w:lang w:val="en-US" w:eastAsia="zh-CN"/>
        </w:rPr>
        <w:t xml:space="preserve">which could </w:t>
      </w:r>
      <w:r w:rsidR="00A7475F" w:rsidRPr="00A7475F">
        <w:rPr>
          <w:rFonts w:ascii="Arial" w:eastAsia="SimSun" w:hAnsi="Arial" w:cs="Arial"/>
          <w:snapToGrid/>
          <w:kern w:val="2"/>
          <w:sz w:val="22"/>
          <w:szCs w:val="22"/>
          <w:lang w:val="en-US" w:eastAsia="zh-CN"/>
        </w:rPr>
        <w:t>undergo nucleophilic thiol and water additions</w:t>
      </w:r>
      <w:r w:rsidR="00A7475F">
        <w:rPr>
          <w:rFonts w:ascii="Arial" w:eastAsia="SimSun" w:hAnsi="Arial" w:cs="Arial"/>
          <w:snapToGrid/>
          <w:kern w:val="2"/>
          <w:sz w:val="22"/>
          <w:szCs w:val="22"/>
          <w:lang w:val="en-US" w:eastAsia="zh-CN"/>
        </w:rPr>
        <w:t xml:space="preserve">, efforts were made to </w:t>
      </w:r>
      <w:r w:rsidR="00A7475F" w:rsidRPr="00A7475F">
        <w:rPr>
          <w:rFonts w:ascii="Arial" w:eastAsia="SimSun" w:hAnsi="Arial" w:cs="Arial"/>
          <w:snapToGrid/>
          <w:kern w:val="2"/>
          <w:sz w:val="22"/>
          <w:szCs w:val="22"/>
          <w:lang w:val="en-US" w:eastAsia="zh-CN"/>
        </w:rPr>
        <w:t>suppress the competing nucleophilic additions</w:t>
      </w:r>
      <w:r w:rsidR="00A7475F">
        <w:rPr>
          <w:rFonts w:ascii="Arial" w:eastAsia="SimSun" w:hAnsi="Arial" w:cs="Arial"/>
          <w:snapToGrid/>
          <w:kern w:val="2"/>
          <w:sz w:val="22"/>
          <w:szCs w:val="22"/>
          <w:lang w:val="en-US" w:eastAsia="zh-CN"/>
        </w:rPr>
        <w:t xml:space="preserve"> by tuning up the cycloaddition reactivity. In addition, a series of strained ring cyclopropanes were designed</w:t>
      </w:r>
      <w:r w:rsidR="00BC32F5">
        <w:rPr>
          <w:rFonts w:ascii="Arial" w:eastAsia="SimSun" w:hAnsi="Arial" w:cs="Arial"/>
          <w:snapToGrid/>
          <w:kern w:val="2"/>
          <w:sz w:val="22"/>
          <w:szCs w:val="22"/>
          <w:lang w:val="en-US" w:eastAsia="zh-CN"/>
        </w:rPr>
        <w:t>,</w:t>
      </w:r>
      <w:r w:rsidR="00A7475F">
        <w:rPr>
          <w:rFonts w:ascii="Arial" w:eastAsia="SimSun" w:hAnsi="Arial" w:cs="Arial"/>
          <w:snapToGrid/>
          <w:kern w:val="2"/>
          <w:sz w:val="22"/>
          <w:szCs w:val="22"/>
          <w:lang w:val="en-US" w:eastAsia="zh-CN"/>
        </w:rPr>
        <w:t xml:space="preserve"> </w:t>
      </w:r>
      <w:r w:rsidR="00BC32F5">
        <w:rPr>
          <w:rFonts w:ascii="Arial" w:eastAsia="SimSun" w:hAnsi="Arial" w:cs="Arial"/>
          <w:snapToGrid/>
          <w:kern w:val="2"/>
          <w:sz w:val="22"/>
          <w:szCs w:val="22"/>
          <w:lang w:val="en-US" w:eastAsia="zh-CN"/>
        </w:rPr>
        <w:t>which shows robust rate enhancement.</w:t>
      </w:r>
      <w:r w:rsidR="00A7475F">
        <w:rPr>
          <w:rFonts w:ascii="Arial" w:eastAsia="SimSun" w:hAnsi="Arial" w:cs="Arial"/>
          <w:snapToGrid/>
          <w:kern w:val="2"/>
          <w:sz w:val="22"/>
          <w:szCs w:val="22"/>
          <w:lang w:val="en-US" w:eastAsia="zh-CN"/>
        </w:rPr>
        <w:t xml:space="preserve"> </w:t>
      </w:r>
    </w:p>
    <w:p w14:paraId="22CA751B" w14:textId="5FD3EEEA" w:rsidR="00457424" w:rsidRDefault="00F54D3F" w:rsidP="009F70BB">
      <w:pPr>
        <w:ind w:firstLineChars="200" w:firstLine="440"/>
        <w:jc w:val="center"/>
        <w:rPr>
          <w:rFonts w:ascii="Arial" w:eastAsia="SimSun" w:hAnsi="Arial" w:cs="Arial"/>
          <w:snapToGrid/>
          <w:kern w:val="2"/>
          <w:sz w:val="22"/>
          <w:szCs w:val="22"/>
          <w:lang w:val="en-US" w:eastAsia="zh-CN"/>
        </w:rPr>
      </w:pPr>
      <w:r>
        <w:rPr>
          <w:rFonts w:ascii="Arial" w:eastAsia="SimSun" w:hAnsi="Arial" w:cs="Arial"/>
          <w:noProof/>
          <w:snapToGrid/>
          <w:kern w:val="2"/>
          <w:sz w:val="22"/>
          <w:szCs w:val="22"/>
          <w:lang w:val="en-US" w:eastAsia="zh-CN"/>
        </w:rPr>
        <w:drawing>
          <wp:inline distT="0" distB="0" distL="0" distR="0" wp14:anchorId="553667D5" wp14:editId="79D72A60">
            <wp:extent cx="3657600" cy="197468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974689"/>
                    </a:xfrm>
                    <a:prstGeom prst="rect">
                      <a:avLst/>
                    </a:prstGeom>
                    <a:noFill/>
                  </pic:spPr>
                </pic:pic>
              </a:graphicData>
            </a:graphic>
          </wp:inline>
        </w:drawing>
      </w:r>
    </w:p>
    <w:p w14:paraId="572E5B29" w14:textId="250AE98D" w:rsidR="009F70BB" w:rsidRDefault="009F70BB" w:rsidP="009F70BB">
      <w:pPr>
        <w:ind w:firstLineChars="200" w:firstLine="440"/>
        <w:jc w:val="center"/>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Scheme: Illustration the mechanism of photo-click cycloaddition and relatively reactivity of strained cycloalkenes.</w:t>
      </w:r>
    </w:p>
    <w:p w14:paraId="2EAE8ED4" w14:textId="77777777" w:rsidR="009F70BB" w:rsidRPr="00A80F1C" w:rsidRDefault="009F70BB" w:rsidP="009F70BB">
      <w:pPr>
        <w:ind w:firstLineChars="200" w:firstLine="440"/>
        <w:jc w:val="center"/>
        <w:rPr>
          <w:rFonts w:ascii="Arial" w:eastAsia="SimSun" w:hAnsi="Arial" w:cs="Arial"/>
          <w:snapToGrid/>
          <w:kern w:val="2"/>
          <w:sz w:val="22"/>
          <w:szCs w:val="22"/>
          <w:lang w:val="en-US" w:eastAsia="zh-CN"/>
        </w:rPr>
      </w:pPr>
    </w:p>
    <w:p w14:paraId="651CAA0B" w14:textId="489116A0" w:rsidR="00AB110C" w:rsidRDefault="00AB110C" w:rsidP="008A513B">
      <w:pPr>
        <w:ind w:firstLineChars="300" w:firstLine="66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2.2 </w:t>
      </w:r>
      <w:r w:rsidR="005B72E1" w:rsidRPr="00A80F1C">
        <w:rPr>
          <w:rFonts w:ascii="Arial" w:eastAsia="SimSun" w:hAnsi="Arial" w:cs="Arial"/>
          <w:snapToGrid/>
          <w:kern w:val="2"/>
          <w:sz w:val="22"/>
          <w:szCs w:val="22"/>
          <w:lang w:val="en-US" w:eastAsia="zh-CN"/>
        </w:rPr>
        <w:t xml:space="preserve">Rapid site-specific </w:t>
      </w:r>
      <w:r w:rsidR="00BC32F5">
        <w:rPr>
          <w:rFonts w:ascii="Arial" w:eastAsia="SimSun" w:hAnsi="Arial" w:cs="Arial"/>
          <w:snapToGrid/>
          <w:kern w:val="2"/>
          <w:sz w:val="22"/>
          <w:szCs w:val="22"/>
          <w:lang w:val="en-US" w:eastAsia="zh-CN"/>
        </w:rPr>
        <w:t xml:space="preserve">protein photo-cross-linking and </w:t>
      </w:r>
      <w:r w:rsidR="005B72E1" w:rsidRPr="00A80F1C">
        <w:rPr>
          <w:rFonts w:ascii="Arial" w:eastAsia="SimSun" w:hAnsi="Arial" w:cs="Arial"/>
          <w:snapToGrid/>
          <w:kern w:val="2"/>
          <w:sz w:val="22"/>
          <w:szCs w:val="22"/>
          <w:lang w:val="en-US" w:eastAsia="zh-CN"/>
        </w:rPr>
        <w:t xml:space="preserve">labeling </w:t>
      </w:r>
    </w:p>
    <w:p w14:paraId="774B72FF" w14:textId="6C235FD2" w:rsidR="00BC32F5" w:rsidRDefault="001E35A2" w:rsidP="008A513B">
      <w:pPr>
        <w:ind w:firstLineChars="300" w:firstLine="660"/>
        <w:jc w:val="both"/>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 xml:space="preserve">Genetic encode is a powerful chemical strategy for specific protein mutation, which is </w:t>
      </w:r>
      <w:r>
        <w:rPr>
          <w:rFonts w:ascii="Arial" w:eastAsia="SimSun" w:hAnsi="Arial" w:cs="Arial"/>
          <w:snapToGrid/>
          <w:kern w:val="2"/>
          <w:sz w:val="22"/>
          <w:szCs w:val="22"/>
          <w:lang w:val="en-US" w:eastAsia="zh-CN"/>
        </w:rPr>
        <w:lastRenderedPageBreak/>
        <w:t xml:space="preserve">suitable for both </w:t>
      </w:r>
      <w:r w:rsidR="002C4AFC">
        <w:rPr>
          <w:rFonts w:ascii="Arial" w:eastAsia="SimSun" w:hAnsi="Arial" w:cs="Arial"/>
          <w:snapToGrid/>
          <w:kern w:val="2"/>
          <w:sz w:val="22"/>
          <w:szCs w:val="22"/>
          <w:lang w:val="en-US" w:eastAsia="zh-CN"/>
        </w:rPr>
        <w:t xml:space="preserve">alkenes </w:t>
      </w:r>
      <w:r>
        <w:rPr>
          <w:rFonts w:ascii="Arial" w:eastAsia="SimSun" w:hAnsi="Arial" w:cs="Arial"/>
          <w:snapToGrid/>
          <w:kern w:val="2"/>
          <w:sz w:val="22"/>
          <w:szCs w:val="22"/>
          <w:lang w:val="en-US" w:eastAsia="zh-CN"/>
        </w:rPr>
        <w:t>and</w:t>
      </w:r>
      <w:r w:rsidR="002C4AFC">
        <w:rPr>
          <w:rFonts w:ascii="Arial" w:eastAsia="SimSun" w:hAnsi="Arial" w:cs="Arial"/>
          <w:snapToGrid/>
          <w:kern w:val="2"/>
          <w:sz w:val="22"/>
          <w:szCs w:val="22"/>
          <w:lang w:val="en-US" w:eastAsia="zh-CN"/>
        </w:rPr>
        <w:t xml:space="preserve"> tetrazole</w:t>
      </w:r>
      <w:r>
        <w:rPr>
          <w:rFonts w:ascii="Arial" w:eastAsia="SimSun" w:hAnsi="Arial" w:cs="Arial"/>
          <w:snapToGrid/>
          <w:kern w:val="2"/>
          <w:sz w:val="22"/>
          <w:szCs w:val="22"/>
          <w:lang w:val="en-US" w:eastAsia="zh-CN"/>
        </w:rPr>
        <w:t xml:space="preserve">s, as a result, </w:t>
      </w:r>
      <w:r w:rsidR="000F4784">
        <w:rPr>
          <w:rFonts w:ascii="Arial" w:eastAsia="SimSun" w:hAnsi="Arial" w:cs="Arial" w:hint="eastAsia"/>
          <w:snapToGrid/>
          <w:kern w:val="2"/>
          <w:sz w:val="22"/>
          <w:szCs w:val="22"/>
          <w:lang w:val="en-US" w:eastAsia="zh-CN"/>
        </w:rPr>
        <w:t>sub</w:t>
      </w:r>
      <w:r w:rsidR="000F4784">
        <w:rPr>
          <w:rFonts w:ascii="Arial" w:eastAsia="SimSun" w:hAnsi="Arial" w:cs="Arial"/>
          <w:snapToGrid/>
          <w:kern w:val="2"/>
          <w:sz w:val="22"/>
          <w:szCs w:val="22"/>
          <w:lang w:val="en-US" w:eastAsia="zh-CN"/>
        </w:rPr>
        <w:t xml:space="preserve">sequent photo-click reaction offers a temporal-special tools for site-specific protein labeling and protein-cross-linking. </w:t>
      </w:r>
    </w:p>
    <w:p w14:paraId="5B28CA28" w14:textId="0E1F6D1A" w:rsidR="00F54D3F" w:rsidRDefault="00F54D3F" w:rsidP="000F4784">
      <w:pPr>
        <w:ind w:firstLineChars="300" w:firstLine="660"/>
        <w:jc w:val="center"/>
        <w:rPr>
          <w:rFonts w:ascii="Arial" w:eastAsia="SimSun" w:hAnsi="Arial" w:cs="Arial"/>
          <w:snapToGrid/>
          <w:kern w:val="2"/>
          <w:sz w:val="22"/>
          <w:szCs w:val="22"/>
          <w:lang w:val="en-US" w:eastAsia="zh-CN"/>
        </w:rPr>
      </w:pPr>
      <w:r>
        <w:rPr>
          <w:rFonts w:ascii="Arial" w:eastAsia="SimSun" w:hAnsi="Arial" w:cs="Arial"/>
          <w:noProof/>
          <w:snapToGrid/>
          <w:kern w:val="2"/>
          <w:sz w:val="22"/>
          <w:szCs w:val="22"/>
          <w:lang w:val="en-US" w:eastAsia="zh-CN"/>
        </w:rPr>
        <w:drawing>
          <wp:inline distT="0" distB="0" distL="0" distR="0" wp14:anchorId="59CAF729" wp14:editId="56EFC55F">
            <wp:extent cx="2961975"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975" cy="2011680"/>
                    </a:xfrm>
                    <a:prstGeom prst="rect">
                      <a:avLst/>
                    </a:prstGeom>
                    <a:noFill/>
                  </pic:spPr>
                </pic:pic>
              </a:graphicData>
            </a:graphic>
          </wp:inline>
        </w:drawing>
      </w:r>
    </w:p>
    <w:p w14:paraId="66A93FB5" w14:textId="460108EB" w:rsidR="000F4784" w:rsidRDefault="000F4784" w:rsidP="000F4784">
      <w:pPr>
        <w:ind w:firstLineChars="300" w:firstLine="660"/>
        <w:jc w:val="center"/>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Scheme: Application of photo-click reaction for protein labeling and protein photo-cross-linking.</w:t>
      </w:r>
    </w:p>
    <w:p w14:paraId="15EAF839" w14:textId="77777777" w:rsidR="000F4784" w:rsidRDefault="000F4784" w:rsidP="000F4784">
      <w:pPr>
        <w:ind w:firstLineChars="300" w:firstLine="660"/>
        <w:jc w:val="center"/>
        <w:rPr>
          <w:rFonts w:ascii="Arial" w:eastAsia="SimSun" w:hAnsi="Arial" w:cs="Arial"/>
          <w:snapToGrid/>
          <w:kern w:val="2"/>
          <w:sz w:val="22"/>
          <w:szCs w:val="22"/>
          <w:lang w:val="en-US" w:eastAsia="zh-CN"/>
        </w:rPr>
      </w:pPr>
    </w:p>
    <w:p w14:paraId="14CCCCC4" w14:textId="77777777" w:rsidR="009F70BB" w:rsidRPr="00A80F1C" w:rsidRDefault="009F70BB" w:rsidP="008A513B">
      <w:pPr>
        <w:ind w:firstLineChars="300" w:firstLine="660"/>
        <w:jc w:val="both"/>
        <w:rPr>
          <w:rFonts w:ascii="Arial" w:eastAsia="SimSun" w:hAnsi="Arial" w:cs="Arial"/>
          <w:snapToGrid/>
          <w:kern w:val="2"/>
          <w:sz w:val="22"/>
          <w:szCs w:val="22"/>
          <w:lang w:val="en-US" w:eastAsia="zh-CN"/>
        </w:rPr>
      </w:pPr>
    </w:p>
    <w:p w14:paraId="17B44690" w14:textId="42B1785D" w:rsidR="00AB110C" w:rsidRDefault="00AB110C" w:rsidP="00AB110C">
      <w:pPr>
        <w:ind w:firstLineChars="300" w:firstLine="66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2.3 </w:t>
      </w:r>
      <w:r w:rsidR="00A03CC4" w:rsidRPr="00A80F1C">
        <w:rPr>
          <w:rFonts w:ascii="Arial" w:eastAsia="SimSun" w:hAnsi="Arial" w:cs="Arial"/>
          <w:snapToGrid/>
          <w:kern w:val="2"/>
          <w:sz w:val="22"/>
          <w:szCs w:val="22"/>
          <w:lang w:val="en-US" w:eastAsia="zh-CN"/>
        </w:rPr>
        <w:t>MicroRNA imaging and</w:t>
      </w:r>
      <w:r w:rsidR="00CE07D1">
        <w:t xml:space="preserve"> </w:t>
      </w:r>
      <w:r w:rsidR="00A03CC4" w:rsidRPr="00A80F1C">
        <w:rPr>
          <w:rFonts w:ascii="Arial" w:eastAsia="SimSun" w:hAnsi="Arial" w:cs="Arial"/>
          <w:snapToGrid/>
          <w:kern w:val="2"/>
          <w:sz w:val="22"/>
          <w:szCs w:val="22"/>
          <w:lang w:val="en-US" w:eastAsia="zh-CN"/>
        </w:rPr>
        <w:t>intracellular target identification</w:t>
      </w:r>
    </w:p>
    <w:p w14:paraId="0D64219B" w14:textId="77777777" w:rsidR="00532D5C" w:rsidRDefault="00532D5C" w:rsidP="00AB110C">
      <w:pPr>
        <w:ind w:firstLineChars="300" w:firstLine="660"/>
        <w:jc w:val="both"/>
        <w:rPr>
          <w:rFonts w:ascii="Arial" w:eastAsia="SimSun" w:hAnsi="Arial" w:cs="Arial"/>
          <w:snapToGrid/>
          <w:kern w:val="2"/>
          <w:sz w:val="22"/>
          <w:szCs w:val="22"/>
          <w:lang w:val="en-US" w:eastAsia="zh-CN"/>
        </w:rPr>
      </w:pPr>
    </w:p>
    <w:p w14:paraId="73E5567C" w14:textId="77777777" w:rsidR="009F70BB" w:rsidRPr="00A80F1C" w:rsidRDefault="009F70BB" w:rsidP="00AB110C">
      <w:pPr>
        <w:ind w:firstLineChars="300" w:firstLine="660"/>
        <w:jc w:val="both"/>
        <w:rPr>
          <w:rFonts w:ascii="Arial" w:eastAsia="SimSun" w:hAnsi="Arial" w:cs="Arial"/>
          <w:snapToGrid/>
          <w:kern w:val="2"/>
          <w:sz w:val="22"/>
          <w:szCs w:val="22"/>
          <w:lang w:val="en-US" w:eastAsia="zh-CN"/>
        </w:rPr>
      </w:pPr>
    </w:p>
    <w:p w14:paraId="352AB967" w14:textId="5569E949" w:rsidR="008A513B" w:rsidRDefault="008A513B" w:rsidP="00AB110C">
      <w:pPr>
        <w:ind w:firstLineChars="300" w:firstLine="66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2.4 </w:t>
      </w:r>
      <w:r w:rsidR="000210DD" w:rsidRPr="00A80F1C">
        <w:rPr>
          <w:rFonts w:ascii="Arial" w:eastAsia="SimSun" w:hAnsi="Arial" w:cs="Arial"/>
          <w:snapToGrid/>
          <w:kern w:val="2"/>
          <w:sz w:val="22"/>
          <w:szCs w:val="22"/>
          <w:lang w:val="en-US" w:eastAsia="zh-CN"/>
        </w:rPr>
        <w:t xml:space="preserve">Construction of </w:t>
      </w:r>
      <w:r w:rsidR="005B72E1" w:rsidRPr="00A80F1C">
        <w:rPr>
          <w:rFonts w:ascii="Arial" w:eastAsia="SimSun" w:hAnsi="Arial" w:cs="Arial"/>
          <w:snapToGrid/>
          <w:kern w:val="2"/>
          <w:sz w:val="22"/>
          <w:szCs w:val="22"/>
          <w:lang w:val="en-US" w:eastAsia="zh-CN"/>
        </w:rPr>
        <w:t>imaging probes</w:t>
      </w:r>
    </w:p>
    <w:p w14:paraId="5B277547" w14:textId="77777777" w:rsidR="00532D5C" w:rsidRDefault="00532D5C" w:rsidP="00AB110C">
      <w:pPr>
        <w:ind w:firstLineChars="300" w:firstLine="660"/>
        <w:jc w:val="both"/>
        <w:rPr>
          <w:rFonts w:ascii="Arial" w:eastAsia="SimSun" w:hAnsi="Arial" w:cs="Arial"/>
          <w:snapToGrid/>
          <w:kern w:val="2"/>
          <w:sz w:val="22"/>
          <w:szCs w:val="22"/>
          <w:lang w:val="en-US" w:eastAsia="zh-CN"/>
        </w:rPr>
      </w:pPr>
    </w:p>
    <w:p w14:paraId="1B6ABBF8" w14:textId="77777777" w:rsidR="009F70BB" w:rsidRPr="00A80F1C" w:rsidRDefault="009F70BB" w:rsidP="00AB110C">
      <w:pPr>
        <w:ind w:firstLineChars="300" w:firstLine="660"/>
        <w:jc w:val="both"/>
        <w:rPr>
          <w:rFonts w:ascii="Arial" w:eastAsia="SimSun" w:hAnsi="Arial" w:cs="Arial"/>
          <w:snapToGrid/>
          <w:kern w:val="2"/>
          <w:sz w:val="22"/>
          <w:szCs w:val="22"/>
          <w:lang w:val="en-US" w:eastAsia="zh-CN"/>
        </w:rPr>
      </w:pPr>
    </w:p>
    <w:p w14:paraId="7A03AF44" w14:textId="0BF944C5" w:rsidR="00AB110C" w:rsidRPr="00A80F1C" w:rsidRDefault="00AB110C" w:rsidP="00AB110C">
      <w:pPr>
        <w:ind w:firstLineChars="200" w:firstLine="44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3. </w:t>
      </w:r>
      <w:r w:rsidR="00665258">
        <w:rPr>
          <w:rFonts w:ascii="Arial" w:eastAsia="SimSun" w:hAnsi="Arial" w:cs="Arial"/>
          <w:snapToGrid/>
          <w:kern w:val="2"/>
          <w:sz w:val="22"/>
          <w:szCs w:val="22"/>
          <w:lang w:val="en-US" w:eastAsia="zh-CN"/>
        </w:rPr>
        <w:t>Photo</w:t>
      </w:r>
      <w:r w:rsidR="00FC78A7" w:rsidRPr="00A80F1C">
        <w:rPr>
          <w:rFonts w:ascii="Arial" w:eastAsia="SimSun" w:hAnsi="Arial" w:cs="Arial"/>
          <w:snapToGrid/>
          <w:kern w:val="2"/>
          <w:sz w:val="22"/>
          <w:szCs w:val="22"/>
          <w:lang w:val="en-US" w:eastAsia="zh-CN"/>
        </w:rPr>
        <w:t>-activat</w:t>
      </w:r>
      <w:r w:rsidR="00665258">
        <w:rPr>
          <w:rFonts w:ascii="Arial" w:eastAsia="SimSun" w:hAnsi="Arial" w:cs="Arial"/>
          <w:snapToGrid/>
          <w:kern w:val="2"/>
          <w:sz w:val="22"/>
          <w:szCs w:val="22"/>
          <w:lang w:val="en-US" w:eastAsia="zh-CN"/>
        </w:rPr>
        <w:t>able</w:t>
      </w:r>
      <w:r w:rsidR="00FC78A7" w:rsidRPr="00A80F1C">
        <w:rPr>
          <w:rFonts w:ascii="Arial" w:eastAsia="SimSun" w:hAnsi="Arial" w:cs="Arial"/>
          <w:snapToGrid/>
          <w:kern w:val="2"/>
          <w:sz w:val="22"/>
          <w:szCs w:val="22"/>
          <w:lang w:val="en-US" w:eastAsia="zh-CN"/>
        </w:rPr>
        <w:t xml:space="preserve"> click reaction</w:t>
      </w:r>
      <w:r w:rsidR="00665258">
        <w:rPr>
          <w:rFonts w:ascii="Arial" w:eastAsia="SimSun" w:hAnsi="Arial" w:cs="Arial"/>
          <w:snapToGrid/>
          <w:kern w:val="2"/>
          <w:sz w:val="22"/>
          <w:szCs w:val="22"/>
          <w:lang w:val="en-US" w:eastAsia="zh-CN"/>
        </w:rPr>
        <w:t>s</w:t>
      </w:r>
      <w:r w:rsidR="003D1E9F" w:rsidRPr="00A80F1C">
        <w:rPr>
          <w:rFonts w:ascii="Arial" w:eastAsia="SimSun" w:hAnsi="Arial" w:cs="Arial"/>
          <w:snapToGrid/>
          <w:kern w:val="2"/>
          <w:sz w:val="22"/>
          <w:szCs w:val="22"/>
          <w:lang w:val="en-US" w:eastAsia="zh-CN"/>
        </w:rPr>
        <w:t xml:space="preserve"> and </w:t>
      </w:r>
      <w:r w:rsidR="00665258">
        <w:rPr>
          <w:rFonts w:ascii="Arial" w:eastAsia="SimSun" w:hAnsi="Arial" w:cs="Arial"/>
          <w:snapToGrid/>
          <w:kern w:val="2"/>
          <w:sz w:val="22"/>
          <w:szCs w:val="22"/>
          <w:lang w:val="en-US" w:eastAsia="zh-CN"/>
        </w:rPr>
        <w:t>their</w:t>
      </w:r>
      <w:r w:rsidR="005B72E1" w:rsidRPr="00A80F1C">
        <w:rPr>
          <w:rFonts w:ascii="Arial" w:eastAsia="SimSun" w:hAnsi="Arial" w:cs="Arial"/>
          <w:snapToGrid/>
          <w:kern w:val="2"/>
          <w:sz w:val="22"/>
          <w:szCs w:val="22"/>
          <w:lang w:val="en-US" w:eastAsia="zh-CN"/>
        </w:rPr>
        <w:t xml:space="preserve"> </w:t>
      </w:r>
      <w:r w:rsidR="00665258">
        <w:rPr>
          <w:rFonts w:ascii="Arial" w:eastAsia="SimSun" w:hAnsi="Arial" w:cs="Arial"/>
          <w:snapToGrid/>
          <w:kern w:val="2"/>
          <w:sz w:val="22"/>
          <w:szCs w:val="22"/>
          <w:lang w:val="en-US" w:eastAsia="zh-CN"/>
        </w:rPr>
        <w:t xml:space="preserve">biological </w:t>
      </w:r>
      <w:r w:rsidR="005B72E1" w:rsidRPr="00A80F1C">
        <w:rPr>
          <w:rFonts w:ascii="Arial" w:eastAsia="SimSun" w:hAnsi="Arial" w:cs="Arial"/>
          <w:snapToGrid/>
          <w:kern w:val="2"/>
          <w:sz w:val="22"/>
          <w:szCs w:val="22"/>
          <w:lang w:val="en-US" w:eastAsia="zh-CN"/>
        </w:rPr>
        <w:t>applications</w:t>
      </w:r>
    </w:p>
    <w:p w14:paraId="7A67C34E" w14:textId="57905EFA" w:rsidR="00AB110C" w:rsidRDefault="00AB110C" w:rsidP="00AB110C">
      <w:pPr>
        <w:ind w:firstLineChars="300" w:firstLine="66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3.1 </w:t>
      </w:r>
      <w:r w:rsidR="00665258">
        <w:rPr>
          <w:rFonts w:ascii="Arial" w:eastAsia="SimSun" w:hAnsi="Arial" w:cs="Arial"/>
          <w:snapToGrid/>
          <w:kern w:val="2"/>
          <w:sz w:val="22"/>
          <w:szCs w:val="22"/>
          <w:lang w:val="en-US" w:eastAsia="zh-CN"/>
        </w:rPr>
        <w:t xml:space="preserve">UV activatable </w:t>
      </w:r>
      <w:r w:rsidR="00D6499D" w:rsidRPr="00A80F1C">
        <w:rPr>
          <w:rFonts w:ascii="Arial" w:eastAsia="SimSun" w:hAnsi="Arial" w:cs="Arial"/>
          <w:snapToGrid/>
          <w:kern w:val="2"/>
          <w:sz w:val="22"/>
          <w:szCs w:val="22"/>
          <w:lang w:val="en-US" w:eastAsia="zh-CN"/>
        </w:rPr>
        <w:t xml:space="preserve">strain-promoted </w:t>
      </w:r>
      <w:proofErr w:type="spellStart"/>
      <w:r w:rsidR="00D6499D" w:rsidRPr="00A80F1C">
        <w:rPr>
          <w:rFonts w:ascii="Arial" w:eastAsia="SimSun" w:hAnsi="Arial" w:cs="Arial"/>
          <w:snapToGrid/>
          <w:kern w:val="2"/>
          <w:sz w:val="22"/>
          <w:szCs w:val="22"/>
          <w:lang w:val="en-US" w:eastAsia="zh-CN"/>
        </w:rPr>
        <w:t>azide</w:t>
      </w:r>
      <w:proofErr w:type="spellEnd"/>
      <w:r w:rsidR="003D1E9F" w:rsidRPr="00A80F1C">
        <w:rPr>
          <w:rFonts w:ascii="Arial" w:eastAsia="SimSun" w:hAnsi="Arial" w:cs="Arial"/>
          <w:snapToGrid/>
          <w:kern w:val="2"/>
          <w:sz w:val="22"/>
          <w:szCs w:val="22"/>
          <w:lang w:val="en-US" w:eastAsia="zh-CN"/>
        </w:rPr>
        <w:t>-</w:t>
      </w:r>
      <w:r w:rsidR="00D6499D" w:rsidRPr="00A80F1C">
        <w:rPr>
          <w:rFonts w:ascii="Arial" w:eastAsia="SimSun" w:hAnsi="Arial" w:cs="Arial"/>
          <w:snapToGrid/>
          <w:kern w:val="2"/>
          <w:sz w:val="22"/>
          <w:szCs w:val="22"/>
          <w:lang w:val="en-US" w:eastAsia="zh-CN"/>
        </w:rPr>
        <w:t>alkyne cycloaddition</w:t>
      </w:r>
    </w:p>
    <w:p w14:paraId="58988545" w14:textId="1EADCE62" w:rsidR="0034125E" w:rsidRDefault="00561BE1" w:rsidP="008B4588">
      <w:pPr>
        <w:ind w:firstLineChars="300" w:firstLine="660"/>
        <w:jc w:val="both"/>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 xml:space="preserve">Angle-strained </w:t>
      </w:r>
      <w:proofErr w:type="spellStart"/>
      <w:r>
        <w:rPr>
          <w:rFonts w:ascii="Arial" w:eastAsia="SimSun" w:hAnsi="Arial" w:cs="Arial"/>
          <w:snapToGrid/>
          <w:kern w:val="2"/>
          <w:sz w:val="22"/>
          <w:szCs w:val="22"/>
          <w:lang w:val="en-US" w:eastAsia="zh-CN"/>
        </w:rPr>
        <w:t>cycloalkynes</w:t>
      </w:r>
      <w:proofErr w:type="spellEnd"/>
      <w:r w:rsidR="008B4588">
        <w:rPr>
          <w:rFonts w:ascii="Arial" w:eastAsia="SimSun" w:hAnsi="Arial" w:cs="Arial"/>
          <w:snapToGrid/>
          <w:kern w:val="2"/>
          <w:sz w:val="22"/>
          <w:szCs w:val="22"/>
          <w:lang w:val="en-US" w:eastAsia="zh-CN"/>
        </w:rPr>
        <w:t xml:space="preserve"> play are an important scaffold for click chemistry, which enable fast and efficient Cu-free click chemistry due to the highly ring strain. </w:t>
      </w:r>
      <w:proofErr w:type="spellStart"/>
      <w:r w:rsidR="008B4588">
        <w:rPr>
          <w:rFonts w:ascii="Arial" w:eastAsia="SimSun" w:hAnsi="Arial" w:cs="Arial"/>
          <w:snapToGrid/>
          <w:kern w:val="2"/>
          <w:sz w:val="22"/>
          <w:szCs w:val="22"/>
          <w:lang w:val="en-US" w:eastAsia="zh-CN"/>
        </w:rPr>
        <w:t>Popik</w:t>
      </w:r>
      <w:proofErr w:type="spellEnd"/>
      <w:r w:rsidR="008B4588">
        <w:rPr>
          <w:rFonts w:ascii="Arial" w:eastAsia="SimSun" w:hAnsi="Arial" w:cs="Arial"/>
          <w:snapToGrid/>
          <w:kern w:val="2"/>
          <w:sz w:val="22"/>
          <w:szCs w:val="22"/>
          <w:lang w:val="en-US" w:eastAsia="zh-CN"/>
        </w:rPr>
        <w:t xml:space="preserve"> and co-workers take advantage of the </w:t>
      </w:r>
      <w:r w:rsidR="00C447B7" w:rsidRPr="00C447B7">
        <w:rPr>
          <w:rFonts w:ascii="Arial" w:eastAsia="SimSun" w:hAnsi="Arial" w:cs="Arial"/>
          <w:snapToGrid/>
          <w:kern w:val="2"/>
          <w:sz w:val="22"/>
          <w:szCs w:val="22"/>
          <w:lang w:val="en-US" w:eastAsia="zh-CN"/>
        </w:rPr>
        <w:t xml:space="preserve">photochemical </w:t>
      </w:r>
      <w:proofErr w:type="spellStart"/>
      <w:r w:rsidR="00C447B7" w:rsidRPr="00C447B7">
        <w:rPr>
          <w:rFonts w:ascii="Arial" w:eastAsia="SimSun" w:hAnsi="Arial" w:cs="Arial"/>
          <w:snapToGrid/>
          <w:kern w:val="2"/>
          <w:sz w:val="22"/>
          <w:szCs w:val="22"/>
          <w:lang w:val="en-US" w:eastAsia="zh-CN"/>
        </w:rPr>
        <w:t>decarbonylation</w:t>
      </w:r>
      <w:proofErr w:type="spellEnd"/>
      <w:r w:rsidR="00C447B7" w:rsidRPr="00C447B7">
        <w:rPr>
          <w:rFonts w:ascii="Arial" w:eastAsia="SimSun" w:hAnsi="Arial" w:cs="Arial"/>
          <w:snapToGrid/>
          <w:kern w:val="2"/>
          <w:sz w:val="22"/>
          <w:szCs w:val="22"/>
          <w:lang w:val="en-US" w:eastAsia="zh-CN"/>
        </w:rPr>
        <w:t xml:space="preserve"> of cyclopropenones</w:t>
      </w:r>
      <w:r w:rsidR="008B4588">
        <w:rPr>
          <w:rFonts w:ascii="Arial" w:eastAsia="SimSun" w:hAnsi="Arial" w:cs="Arial"/>
          <w:snapToGrid/>
          <w:kern w:val="2"/>
          <w:sz w:val="22"/>
          <w:szCs w:val="22"/>
          <w:lang w:val="en-US" w:eastAsia="zh-CN"/>
        </w:rPr>
        <w:t xml:space="preserve">, the </w:t>
      </w:r>
      <w:r w:rsidR="00C447B7" w:rsidRPr="00C447B7">
        <w:rPr>
          <w:rFonts w:ascii="Arial" w:eastAsia="SimSun" w:hAnsi="Arial" w:cs="Arial"/>
          <w:snapToGrid/>
          <w:kern w:val="2"/>
          <w:sz w:val="22"/>
          <w:szCs w:val="22"/>
          <w:lang w:val="en-US" w:eastAsia="zh-CN"/>
        </w:rPr>
        <w:t>latter undergo rapid SPAAC</w:t>
      </w:r>
      <w:r w:rsidR="008B4588">
        <w:rPr>
          <w:rFonts w:ascii="Arial" w:eastAsia="SimSun" w:hAnsi="Arial" w:cs="Arial"/>
          <w:snapToGrid/>
          <w:kern w:val="2"/>
          <w:sz w:val="22"/>
          <w:szCs w:val="22"/>
          <w:lang w:val="en-US" w:eastAsia="zh-CN"/>
        </w:rPr>
        <w:t xml:space="preserve"> </w:t>
      </w:r>
      <w:r w:rsidR="00C447B7" w:rsidRPr="00C447B7">
        <w:rPr>
          <w:rFonts w:ascii="Arial" w:eastAsia="SimSun" w:hAnsi="Arial" w:cs="Arial"/>
          <w:snapToGrid/>
          <w:kern w:val="2"/>
          <w:sz w:val="22"/>
          <w:szCs w:val="22"/>
          <w:lang w:val="en-US" w:eastAsia="zh-CN"/>
        </w:rPr>
        <w:t xml:space="preserve">to </w:t>
      </w:r>
      <w:proofErr w:type="spellStart"/>
      <w:r w:rsidR="00C447B7" w:rsidRPr="00C447B7">
        <w:rPr>
          <w:rFonts w:ascii="Arial" w:eastAsia="SimSun" w:hAnsi="Arial" w:cs="Arial"/>
          <w:snapToGrid/>
          <w:kern w:val="2"/>
          <w:sz w:val="22"/>
          <w:szCs w:val="22"/>
          <w:lang w:val="en-US" w:eastAsia="zh-CN"/>
        </w:rPr>
        <w:t>azide</w:t>
      </w:r>
      <w:proofErr w:type="spellEnd"/>
      <w:r w:rsidR="00C447B7" w:rsidRPr="00C447B7">
        <w:rPr>
          <w:rFonts w:ascii="Arial" w:eastAsia="SimSun" w:hAnsi="Arial" w:cs="Arial"/>
          <w:snapToGrid/>
          <w:kern w:val="2"/>
          <w:sz w:val="22"/>
          <w:szCs w:val="22"/>
          <w:lang w:val="en-US" w:eastAsia="zh-CN"/>
        </w:rPr>
        <w:t>-tagged substrates</w:t>
      </w:r>
      <w:r w:rsidR="008B4588">
        <w:rPr>
          <w:rFonts w:ascii="Arial" w:eastAsia="SimSun" w:hAnsi="Arial" w:cs="Arial"/>
          <w:snapToGrid/>
          <w:kern w:val="2"/>
          <w:sz w:val="22"/>
          <w:szCs w:val="22"/>
          <w:lang w:val="en-US" w:eastAsia="zh-CN"/>
        </w:rPr>
        <w:t xml:space="preserve">, which </w:t>
      </w:r>
      <w:r w:rsidR="003D3D71">
        <w:rPr>
          <w:rFonts w:ascii="Arial" w:eastAsia="SimSun" w:hAnsi="Arial" w:cs="Arial"/>
          <w:snapToGrid/>
          <w:kern w:val="2"/>
          <w:sz w:val="22"/>
          <w:szCs w:val="22"/>
          <w:lang w:val="en-US" w:eastAsia="zh-CN"/>
        </w:rPr>
        <w:t>enable the SPAAC triggered by single or</w:t>
      </w:r>
      <w:r w:rsidR="003D3D71">
        <w:t xml:space="preserve"> </w:t>
      </w:r>
      <w:proofErr w:type="spellStart"/>
      <w:r w:rsidR="003D3D71" w:rsidRPr="003D3D71">
        <w:rPr>
          <w:rFonts w:ascii="Arial" w:eastAsia="SimSun" w:hAnsi="Arial" w:cs="Arial"/>
          <w:snapToGrid/>
          <w:kern w:val="2"/>
          <w:sz w:val="22"/>
          <w:szCs w:val="22"/>
          <w:lang w:val="en-US" w:eastAsia="zh-CN"/>
        </w:rPr>
        <w:t>nonresonant</w:t>
      </w:r>
      <w:proofErr w:type="spellEnd"/>
      <w:r w:rsidR="003D3D71" w:rsidRPr="003D3D71">
        <w:rPr>
          <w:rFonts w:ascii="Arial" w:eastAsia="SimSun" w:hAnsi="Arial" w:cs="Arial"/>
          <w:snapToGrid/>
          <w:kern w:val="2"/>
          <w:sz w:val="22"/>
          <w:szCs w:val="22"/>
          <w:lang w:val="en-US" w:eastAsia="zh-CN"/>
        </w:rPr>
        <w:t xml:space="preserve"> two- and three-photon excitation</w:t>
      </w:r>
      <w:r w:rsidR="003D3D71">
        <w:rPr>
          <w:rFonts w:ascii="Arial" w:eastAsia="SimSun" w:hAnsi="Arial" w:cs="Arial"/>
          <w:snapToGrid/>
          <w:kern w:val="2"/>
          <w:sz w:val="22"/>
          <w:szCs w:val="22"/>
          <w:lang w:val="en-US" w:eastAsia="zh-CN"/>
        </w:rPr>
        <w:t xml:space="preserve"> that reducing background labeling and nonspecific modification to achieve more precise control.</w:t>
      </w:r>
    </w:p>
    <w:p w14:paraId="7525548D" w14:textId="77777777" w:rsidR="00561BE1" w:rsidRDefault="00561BE1" w:rsidP="00561BE1">
      <w:pPr>
        <w:ind w:leftChars="342" w:left="984" w:hangingChars="150" w:hanging="300"/>
        <w:jc w:val="center"/>
        <w:rPr>
          <w:rFonts w:ascii="Arial" w:eastAsia="SimSun" w:hAnsi="Arial" w:cs="Arial"/>
          <w:snapToGrid/>
          <w:kern w:val="2"/>
          <w:sz w:val="22"/>
          <w:szCs w:val="22"/>
          <w:lang w:val="en-US" w:eastAsia="zh-CN"/>
        </w:rPr>
      </w:pPr>
      <w:r w:rsidRPr="00561BE1">
        <w:rPr>
          <w:noProof/>
        </w:rPr>
        <w:drawing>
          <wp:inline distT="0" distB="0" distL="0" distR="0" wp14:anchorId="3D26737C" wp14:editId="565797BA">
            <wp:extent cx="36576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800100"/>
                    </a:xfrm>
                    <a:prstGeom prst="rect">
                      <a:avLst/>
                    </a:prstGeom>
                    <a:noFill/>
                    <a:ln>
                      <a:noFill/>
                    </a:ln>
                  </pic:spPr>
                </pic:pic>
              </a:graphicData>
            </a:graphic>
          </wp:inline>
        </w:drawing>
      </w:r>
    </w:p>
    <w:p w14:paraId="3429A833" w14:textId="2A06381C" w:rsidR="00561BE1" w:rsidRPr="00A80F1C" w:rsidRDefault="00561BE1" w:rsidP="00561BE1">
      <w:pPr>
        <w:ind w:leftChars="342" w:left="1014" w:hangingChars="150" w:hanging="330"/>
        <w:jc w:val="center"/>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 xml:space="preserve">Scheme: Light triggered </w:t>
      </w:r>
      <w:r w:rsidRPr="00561BE1">
        <w:rPr>
          <w:rFonts w:ascii="Arial" w:eastAsia="SimSun" w:hAnsi="Arial" w:cs="Arial"/>
          <w:snapToGrid/>
          <w:kern w:val="2"/>
          <w:sz w:val="22"/>
          <w:szCs w:val="22"/>
          <w:lang w:val="en-US" w:eastAsia="zh-CN"/>
        </w:rPr>
        <w:t xml:space="preserve">strain promoted </w:t>
      </w:r>
      <w:proofErr w:type="spellStart"/>
      <w:r w:rsidRPr="00561BE1">
        <w:rPr>
          <w:rFonts w:ascii="Arial" w:eastAsia="SimSun" w:hAnsi="Arial" w:cs="Arial"/>
          <w:snapToGrid/>
          <w:kern w:val="2"/>
          <w:sz w:val="22"/>
          <w:szCs w:val="22"/>
          <w:lang w:val="en-US" w:eastAsia="zh-CN"/>
        </w:rPr>
        <w:t>azide</w:t>
      </w:r>
      <w:proofErr w:type="spellEnd"/>
      <w:r w:rsidRPr="00561BE1">
        <w:rPr>
          <w:rFonts w:ascii="Arial" w:eastAsia="SimSun" w:hAnsi="Arial" w:cs="Arial"/>
          <w:snapToGrid/>
          <w:kern w:val="2"/>
          <w:sz w:val="22"/>
          <w:szCs w:val="22"/>
          <w:lang w:val="en-US" w:eastAsia="zh-CN"/>
        </w:rPr>
        <w:t>−alkyne cycloaddition</w:t>
      </w:r>
      <w:r>
        <w:rPr>
          <w:rFonts w:ascii="Arial" w:eastAsia="SimSun" w:hAnsi="Arial" w:cs="Arial"/>
          <w:snapToGrid/>
          <w:kern w:val="2"/>
          <w:sz w:val="22"/>
          <w:szCs w:val="22"/>
          <w:lang w:val="en-US" w:eastAsia="zh-CN"/>
        </w:rPr>
        <w:t xml:space="preserve"> </w:t>
      </w:r>
      <w:r w:rsidRPr="00561BE1">
        <w:rPr>
          <w:rFonts w:ascii="Arial" w:eastAsia="SimSun" w:hAnsi="Arial" w:cs="Arial"/>
          <w:snapToGrid/>
          <w:kern w:val="2"/>
          <w:sz w:val="22"/>
          <w:szCs w:val="22"/>
          <w:lang w:val="en-US" w:eastAsia="zh-CN"/>
        </w:rPr>
        <w:t>(SPAAC)</w:t>
      </w:r>
      <w:r>
        <w:rPr>
          <w:rFonts w:ascii="Arial" w:eastAsia="SimSun" w:hAnsi="Arial" w:cs="Arial"/>
          <w:snapToGrid/>
          <w:kern w:val="2"/>
          <w:sz w:val="22"/>
          <w:szCs w:val="22"/>
          <w:lang w:val="en-US" w:eastAsia="zh-CN"/>
        </w:rPr>
        <w:t>.</w:t>
      </w:r>
    </w:p>
    <w:p w14:paraId="191FD46F" w14:textId="77777777" w:rsidR="00561BE1" w:rsidRPr="00A80F1C" w:rsidRDefault="00561BE1" w:rsidP="00C447B7">
      <w:pPr>
        <w:ind w:firstLineChars="300" w:firstLine="660"/>
        <w:jc w:val="both"/>
        <w:rPr>
          <w:rFonts w:ascii="Arial" w:eastAsia="SimSun" w:hAnsi="Arial" w:cs="Arial"/>
          <w:snapToGrid/>
          <w:kern w:val="2"/>
          <w:sz w:val="22"/>
          <w:szCs w:val="22"/>
          <w:lang w:val="en-US" w:eastAsia="zh-CN"/>
        </w:rPr>
      </w:pPr>
    </w:p>
    <w:p w14:paraId="08CE947E" w14:textId="77777777" w:rsidR="00DC4910" w:rsidRDefault="00AB110C" w:rsidP="00AB110C">
      <w:pPr>
        <w:ind w:leftChars="342" w:left="1014" w:hangingChars="150" w:hanging="33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3.</w:t>
      </w:r>
      <w:r w:rsidR="00FB0408" w:rsidRPr="00A80F1C">
        <w:rPr>
          <w:rFonts w:ascii="Arial" w:eastAsia="SimSun" w:hAnsi="Arial" w:cs="Arial"/>
          <w:snapToGrid/>
          <w:kern w:val="2"/>
          <w:sz w:val="22"/>
          <w:szCs w:val="22"/>
          <w:lang w:val="en-US" w:eastAsia="zh-CN"/>
        </w:rPr>
        <w:t>2</w:t>
      </w:r>
      <w:r w:rsidRPr="00A80F1C">
        <w:rPr>
          <w:rFonts w:ascii="Arial" w:eastAsia="SimSun" w:hAnsi="Arial" w:cs="Arial"/>
          <w:snapToGrid/>
          <w:kern w:val="2"/>
          <w:sz w:val="22"/>
          <w:szCs w:val="22"/>
          <w:lang w:val="en-US" w:eastAsia="zh-CN"/>
        </w:rPr>
        <w:t xml:space="preserve"> </w:t>
      </w:r>
      <w:r w:rsidR="00FB0408" w:rsidRPr="00A80F1C">
        <w:rPr>
          <w:rFonts w:ascii="Arial" w:eastAsia="SimSun" w:hAnsi="Arial" w:cs="Arial"/>
          <w:snapToGrid/>
          <w:kern w:val="2"/>
          <w:sz w:val="22"/>
          <w:szCs w:val="22"/>
          <w:lang w:val="en-US" w:eastAsia="zh-CN"/>
        </w:rPr>
        <w:t>Light-activated Staudinger-</w:t>
      </w:r>
      <w:proofErr w:type="spellStart"/>
      <w:r w:rsidR="00FB0408" w:rsidRPr="00A80F1C">
        <w:rPr>
          <w:rFonts w:ascii="Arial" w:eastAsia="SimSun" w:hAnsi="Arial" w:cs="Arial"/>
          <w:snapToGrid/>
          <w:kern w:val="2"/>
          <w:sz w:val="22"/>
          <w:szCs w:val="22"/>
          <w:lang w:val="en-US" w:eastAsia="zh-CN"/>
        </w:rPr>
        <w:t>Bertozzi</w:t>
      </w:r>
      <w:proofErr w:type="spellEnd"/>
      <w:r w:rsidR="00FB0408" w:rsidRPr="00A80F1C">
        <w:rPr>
          <w:rFonts w:ascii="Arial" w:eastAsia="SimSun" w:hAnsi="Arial" w:cs="Arial"/>
          <w:snapToGrid/>
          <w:kern w:val="2"/>
          <w:sz w:val="22"/>
          <w:szCs w:val="22"/>
          <w:lang w:val="en-US" w:eastAsia="zh-CN"/>
        </w:rPr>
        <w:t xml:space="preserve"> ligation</w:t>
      </w:r>
    </w:p>
    <w:p w14:paraId="32E9F574" w14:textId="0A059A0B" w:rsidR="00DC4910" w:rsidRPr="00DC4910" w:rsidRDefault="00FB0408" w:rsidP="00DC4910">
      <w:pPr>
        <w:jc w:val="both"/>
        <w:rPr>
          <w:rFonts w:ascii="Arial" w:eastAsia="DengXian" w:hAnsi="Arial" w:cs="Arial"/>
          <w:snapToGrid/>
          <w:sz w:val="22"/>
          <w:szCs w:val="22"/>
          <w:lang w:val="en-US" w:eastAsia="zh-CN"/>
        </w:rPr>
      </w:pPr>
      <w:r w:rsidRPr="00A80F1C">
        <w:rPr>
          <w:rFonts w:ascii="Arial" w:eastAsia="SimSun" w:hAnsi="Arial" w:cs="Arial"/>
          <w:snapToGrid/>
          <w:kern w:val="2"/>
          <w:sz w:val="22"/>
          <w:szCs w:val="22"/>
          <w:lang w:val="en-US" w:eastAsia="zh-CN"/>
        </w:rPr>
        <w:t xml:space="preserve"> </w:t>
      </w:r>
      <w:r w:rsidR="00DC4910">
        <w:rPr>
          <w:rFonts w:ascii="Arial" w:eastAsia="SimSun" w:hAnsi="Arial" w:cs="Arial"/>
          <w:snapToGrid/>
          <w:kern w:val="2"/>
          <w:sz w:val="22"/>
          <w:szCs w:val="22"/>
          <w:lang w:val="en-US" w:eastAsia="zh-CN"/>
        </w:rPr>
        <w:t xml:space="preserve">          </w:t>
      </w:r>
      <w:r w:rsidR="00DC4910" w:rsidRPr="00DC4910">
        <w:rPr>
          <w:rFonts w:ascii="Arial" w:eastAsia="DengXian" w:hAnsi="Arial" w:cs="Arial"/>
          <w:snapToGrid/>
          <w:sz w:val="22"/>
          <w:szCs w:val="22"/>
          <w:lang w:val="en-US" w:eastAsia="zh-CN"/>
        </w:rPr>
        <w:t>In 2006, Carrico and co-workers developed photoactivable Staudinger-</w:t>
      </w:r>
      <w:proofErr w:type="spellStart"/>
      <w:r w:rsidR="00DC4910" w:rsidRPr="00DC4910">
        <w:rPr>
          <w:rFonts w:ascii="Arial" w:eastAsia="DengXian" w:hAnsi="Arial" w:cs="Arial"/>
          <w:snapToGrid/>
          <w:sz w:val="22"/>
          <w:szCs w:val="22"/>
          <w:lang w:val="en-US" w:eastAsia="zh-CN"/>
        </w:rPr>
        <w:t>Bertozzi</w:t>
      </w:r>
      <w:proofErr w:type="spellEnd"/>
      <w:r w:rsidR="00DC4910" w:rsidRPr="00DC4910">
        <w:rPr>
          <w:rFonts w:ascii="Arial" w:eastAsia="DengXian" w:hAnsi="Arial" w:cs="Arial"/>
          <w:snapToGrid/>
          <w:sz w:val="22"/>
          <w:szCs w:val="22"/>
          <w:lang w:val="en-US" w:eastAsia="zh-CN"/>
        </w:rPr>
        <w:t xml:space="preserve"> ligation by using photocaged phosphines strategy that are not susceptible to oxidation and efficiently inactivated prior to removal of the </w:t>
      </w:r>
      <w:proofErr w:type="spellStart"/>
      <w:r w:rsidR="00DC4910" w:rsidRPr="00DC4910">
        <w:rPr>
          <w:rFonts w:ascii="Arial" w:eastAsia="DengXian" w:hAnsi="Arial" w:cs="Arial"/>
          <w:snapToGrid/>
          <w:sz w:val="22"/>
          <w:szCs w:val="22"/>
          <w:lang w:val="en-US" w:eastAsia="zh-CN"/>
        </w:rPr>
        <w:t>photoprotecting</w:t>
      </w:r>
      <w:proofErr w:type="spellEnd"/>
      <w:r w:rsidR="00DC4910" w:rsidRPr="00DC4910">
        <w:rPr>
          <w:rFonts w:ascii="Arial" w:eastAsia="DengXian" w:hAnsi="Arial" w:cs="Arial"/>
          <w:snapToGrid/>
          <w:sz w:val="22"/>
          <w:szCs w:val="22"/>
          <w:lang w:val="en-US" w:eastAsia="zh-CN"/>
        </w:rPr>
        <w:t xml:space="preserve"> group, as a result, it enable</w:t>
      </w:r>
      <w:r w:rsidR="00DC4910">
        <w:rPr>
          <w:rFonts w:ascii="Arial" w:eastAsia="DengXian" w:hAnsi="Arial" w:cs="Arial"/>
          <w:snapToGrid/>
          <w:sz w:val="22"/>
          <w:szCs w:val="22"/>
          <w:lang w:val="en-US" w:eastAsia="zh-CN"/>
        </w:rPr>
        <w:t>s</w:t>
      </w:r>
      <w:r w:rsidR="00DC4910" w:rsidRPr="00DC4910">
        <w:rPr>
          <w:rFonts w:ascii="Arial" w:eastAsia="DengXian" w:hAnsi="Arial" w:cs="Arial"/>
          <w:snapToGrid/>
          <w:sz w:val="22"/>
          <w:szCs w:val="22"/>
          <w:lang w:val="en-US" w:eastAsia="zh-CN"/>
        </w:rPr>
        <w:t xml:space="preserve"> spatial labeling of metabolically introduced </w:t>
      </w:r>
      <w:proofErr w:type="spellStart"/>
      <w:r w:rsidR="00DC4910" w:rsidRPr="00DC4910">
        <w:rPr>
          <w:rFonts w:ascii="Arial" w:eastAsia="DengXian" w:hAnsi="Arial" w:cs="Arial"/>
          <w:snapToGrid/>
          <w:sz w:val="22"/>
          <w:szCs w:val="22"/>
          <w:lang w:val="en-US" w:eastAsia="zh-CN"/>
        </w:rPr>
        <w:t>azides</w:t>
      </w:r>
      <w:proofErr w:type="spellEnd"/>
      <w:r w:rsidR="00DC4910" w:rsidRPr="00DC4910">
        <w:rPr>
          <w:rFonts w:ascii="Arial" w:eastAsia="DengXian" w:hAnsi="Arial" w:cs="Arial"/>
          <w:snapToGrid/>
          <w:sz w:val="22"/>
          <w:szCs w:val="22"/>
          <w:lang w:val="en-US" w:eastAsia="zh-CN"/>
        </w:rPr>
        <w:t xml:space="preserve"> in mammalian cells and on fixed zebrafish larvae.</w:t>
      </w:r>
    </w:p>
    <w:p w14:paraId="79BC6E0F" w14:textId="0FBE0B92" w:rsidR="00AB110C" w:rsidRDefault="00AB110C" w:rsidP="00AB110C">
      <w:pPr>
        <w:ind w:leftChars="342" w:left="1014" w:hangingChars="150" w:hanging="330"/>
        <w:jc w:val="both"/>
        <w:rPr>
          <w:rFonts w:ascii="Arial" w:eastAsia="SimSun" w:hAnsi="Arial" w:cs="Arial"/>
          <w:snapToGrid/>
          <w:kern w:val="2"/>
          <w:sz w:val="22"/>
          <w:szCs w:val="22"/>
          <w:lang w:val="en-US" w:eastAsia="zh-CN"/>
        </w:rPr>
      </w:pPr>
    </w:p>
    <w:p w14:paraId="23604AF8" w14:textId="432E4152" w:rsidR="003D3D71" w:rsidRDefault="00C52EDC" w:rsidP="00C52EDC">
      <w:pPr>
        <w:ind w:leftChars="342" w:left="1014" w:hangingChars="150" w:hanging="330"/>
        <w:jc w:val="center"/>
        <w:rPr>
          <w:rFonts w:ascii="Arial" w:eastAsia="SimSun" w:hAnsi="Arial" w:cs="Arial"/>
          <w:snapToGrid/>
          <w:kern w:val="2"/>
          <w:sz w:val="22"/>
          <w:szCs w:val="22"/>
          <w:lang w:val="en-US" w:eastAsia="zh-CN"/>
        </w:rPr>
      </w:pPr>
      <w:r>
        <w:rPr>
          <w:rFonts w:ascii="Arial" w:eastAsia="SimSun" w:hAnsi="Arial" w:cs="Arial"/>
          <w:noProof/>
          <w:snapToGrid/>
          <w:kern w:val="2"/>
          <w:sz w:val="22"/>
          <w:szCs w:val="22"/>
          <w:lang w:val="en-US" w:eastAsia="zh-CN"/>
        </w:rPr>
        <w:drawing>
          <wp:inline distT="0" distB="0" distL="0" distR="0" wp14:anchorId="40A428B7" wp14:editId="33A93029">
            <wp:extent cx="3910599" cy="1280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0599" cy="1280160"/>
                    </a:xfrm>
                    <a:prstGeom prst="rect">
                      <a:avLst/>
                    </a:prstGeom>
                    <a:noFill/>
                  </pic:spPr>
                </pic:pic>
              </a:graphicData>
            </a:graphic>
          </wp:inline>
        </w:drawing>
      </w:r>
    </w:p>
    <w:p w14:paraId="608CC772" w14:textId="61F8D07E" w:rsidR="00C52EDC" w:rsidRDefault="00C52EDC" w:rsidP="00C52EDC">
      <w:pPr>
        <w:ind w:leftChars="342" w:left="1014" w:hangingChars="150" w:hanging="330"/>
        <w:jc w:val="center"/>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lastRenderedPageBreak/>
        <w:t>Scheme: L</w:t>
      </w:r>
      <w:r w:rsidRPr="00C52EDC">
        <w:rPr>
          <w:rFonts w:ascii="Arial" w:eastAsia="SimSun" w:hAnsi="Arial" w:cs="Arial"/>
          <w:snapToGrid/>
          <w:kern w:val="2"/>
          <w:sz w:val="22"/>
          <w:szCs w:val="22"/>
          <w:lang w:val="en-US" w:eastAsia="zh-CN"/>
        </w:rPr>
        <w:t xml:space="preserve">abeling of metabolically introduced </w:t>
      </w:r>
      <w:proofErr w:type="spellStart"/>
      <w:r w:rsidRPr="00C52EDC">
        <w:rPr>
          <w:rFonts w:ascii="Arial" w:eastAsia="SimSun" w:hAnsi="Arial" w:cs="Arial"/>
          <w:snapToGrid/>
          <w:kern w:val="2"/>
          <w:sz w:val="22"/>
          <w:szCs w:val="22"/>
          <w:lang w:val="en-US" w:eastAsia="zh-CN"/>
        </w:rPr>
        <w:t>azide</w:t>
      </w:r>
      <w:r>
        <w:rPr>
          <w:rFonts w:ascii="Arial" w:eastAsia="SimSun" w:hAnsi="Arial" w:cs="Arial"/>
          <w:snapToGrid/>
          <w:kern w:val="2"/>
          <w:sz w:val="22"/>
          <w:szCs w:val="22"/>
          <w:lang w:val="en-US" w:eastAsia="zh-CN"/>
        </w:rPr>
        <w:t>s</w:t>
      </w:r>
      <w:proofErr w:type="spellEnd"/>
      <w:r>
        <w:rPr>
          <w:rFonts w:ascii="Arial" w:eastAsia="SimSun" w:hAnsi="Arial" w:cs="Arial"/>
          <w:snapToGrid/>
          <w:kern w:val="2"/>
          <w:sz w:val="22"/>
          <w:szCs w:val="22"/>
          <w:lang w:val="en-US" w:eastAsia="zh-CN"/>
        </w:rPr>
        <w:t xml:space="preserve"> by light-activated </w:t>
      </w:r>
      <w:r w:rsidRPr="00C52EDC">
        <w:rPr>
          <w:rFonts w:ascii="Arial" w:eastAsia="SimSun" w:hAnsi="Arial" w:cs="Arial"/>
          <w:snapToGrid/>
          <w:kern w:val="2"/>
          <w:sz w:val="22"/>
          <w:szCs w:val="22"/>
          <w:lang w:val="en-US" w:eastAsia="zh-CN"/>
        </w:rPr>
        <w:t>highly specific Staudinger−</w:t>
      </w:r>
      <w:proofErr w:type="spellStart"/>
      <w:r w:rsidRPr="00C52EDC">
        <w:rPr>
          <w:rFonts w:ascii="Arial" w:eastAsia="SimSun" w:hAnsi="Arial" w:cs="Arial"/>
          <w:snapToGrid/>
          <w:kern w:val="2"/>
          <w:sz w:val="22"/>
          <w:szCs w:val="22"/>
          <w:lang w:val="en-US" w:eastAsia="zh-CN"/>
        </w:rPr>
        <w:t>Bertozzi</w:t>
      </w:r>
      <w:proofErr w:type="spellEnd"/>
      <w:r w:rsidRPr="00C52EDC">
        <w:rPr>
          <w:rFonts w:ascii="Arial" w:eastAsia="SimSun" w:hAnsi="Arial" w:cs="Arial"/>
          <w:snapToGrid/>
          <w:kern w:val="2"/>
          <w:sz w:val="22"/>
          <w:szCs w:val="22"/>
          <w:lang w:val="en-US" w:eastAsia="zh-CN"/>
        </w:rPr>
        <w:t xml:space="preserve"> ligation</w:t>
      </w:r>
    </w:p>
    <w:p w14:paraId="6A6982FC" w14:textId="5319363B" w:rsidR="008E5BF9" w:rsidRDefault="008E5BF9" w:rsidP="00561BE1">
      <w:pPr>
        <w:ind w:leftChars="342" w:left="1014" w:hangingChars="150" w:hanging="330"/>
        <w:jc w:val="center"/>
        <w:rPr>
          <w:rFonts w:ascii="Arial" w:eastAsia="SimSun" w:hAnsi="Arial" w:cs="Arial"/>
          <w:snapToGrid/>
          <w:kern w:val="2"/>
          <w:sz w:val="22"/>
          <w:szCs w:val="22"/>
          <w:lang w:val="en-US" w:eastAsia="zh-CN"/>
        </w:rPr>
      </w:pPr>
    </w:p>
    <w:p w14:paraId="154BF51E" w14:textId="71469912" w:rsidR="008E5BF9" w:rsidRDefault="00AB110C" w:rsidP="008E5BF9">
      <w:pPr>
        <w:ind w:leftChars="342" w:left="1014" w:hangingChars="150" w:hanging="33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3.3 </w:t>
      </w:r>
      <w:r w:rsidR="00FB0408" w:rsidRPr="00A80F1C">
        <w:rPr>
          <w:rFonts w:ascii="Arial" w:eastAsia="SimSun" w:hAnsi="Arial" w:cs="Arial"/>
          <w:snapToGrid/>
          <w:kern w:val="2"/>
          <w:sz w:val="22"/>
          <w:szCs w:val="22"/>
          <w:lang w:val="en-US" w:eastAsia="zh-CN"/>
        </w:rPr>
        <w:t>Photocatalytic</w:t>
      </w:r>
      <w:r w:rsidR="00D6499D" w:rsidRPr="00A80F1C">
        <w:rPr>
          <w:rFonts w:ascii="Arial" w:eastAsia="SimSun" w:hAnsi="Arial" w:cs="Arial"/>
          <w:snapToGrid/>
          <w:kern w:val="2"/>
          <w:sz w:val="22"/>
          <w:szCs w:val="22"/>
          <w:lang w:val="en-US" w:eastAsia="zh-CN"/>
        </w:rPr>
        <w:t xml:space="preserve"> tetrazine ligatio</w:t>
      </w:r>
      <w:r w:rsidR="008E5BF9">
        <w:rPr>
          <w:rFonts w:ascii="Arial" w:eastAsia="SimSun" w:hAnsi="Arial" w:cs="Arial"/>
          <w:snapToGrid/>
          <w:kern w:val="2"/>
          <w:sz w:val="22"/>
          <w:szCs w:val="22"/>
          <w:lang w:val="en-US" w:eastAsia="zh-CN"/>
        </w:rPr>
        <w:t>n</w:t>
      </w:r>
    </w:p>
    <w:p w14:paraId="3C6B3AA1" w14:textId="658117AE" w:rsidR="008E5BF9" w:rsidRDefault="008E5BF9" w:rsidP="000B1BE2">
      <w:pPr>
        <w:widowControl/>
        <w:spacing w:after="160" w:line="259" w:lineRule="auto"/>
        <w:jc w:val="both"/>
        <w:rPr>
          <w:rFonts w:ascii="Arial" w:eastAsia="SimSun" w:hAnsi="Arial" w:cs="Arial"/>
          <w:snapToGrid/>
          <w:kern w:val="2"/>
          <w:sz w:val="22"/>
          <w:szCs w:val="22"/>
          <w:lang w:val="en-US" w:eastAsia="zh-CN"/>
        </w:rPr>
      </w:pPr>
      <w:r>
        <w:rPr>
          <w:rFonts w:ascii="Arial" w:eastAsia="DengXian" w:hAnsi="Arial" w:cs="Arial"/>
          <w:snapToGrid/>
          <w:sz w:val="22"/>
          <w:szCs w:val="22"/>
          <w:lang w:val="en-US" w:eastAsia="zh-CN"/>
        </w:rPr>
        <w:t xml:space="preserve">           </w:t>
      </w:r>
      <w:r w:rsidRPr="008E5BF9">
        <w:rPr>
          <w:rFonts w:ascii="Arial" w:eastAsia="DengXian" w:hAnsi="Arial" w:cs="Arial"/>
          <w:snapToGrid/>
          <w:sz w:val="22"/>
          <w:szCs w:val="22"/>
          <w:lang w:val="en-US" w:eastAsia="zh-CN"/>
        </w:rPr>
        <w:t xml:space="preserve">Tetrazine ligation, which referred the inverse-electron demand Diels−Alder reaction of s-tetrazines with alkene or alkyne dienophiles has emerged as an important reaction in the </w:t>
      </w:r>
      <w:proofErr w:type="spellStart"/>
      <w:r w:rsidRPr="008E5BF9">
        <w:rPr>
          <w:rFonts w:ascii="Arial" w:eastAsia="DengXian" w:hAnsi="Arial" w:cs="Arial"/>
          <w:snapToGrid/>
          <w:sz w:val="22"/>
          <w:szCs w:val="22"/>
          <w:lang w:val="en-US" w:eastAsia="zh-CN"/>
        </w:rPr>
        <w:t>bioorthogonal</w:t>
      </w:r>
      <w:proofErr w:type="spellEnd"/>
      <w:r w:rsidRPr="008E5BF9">
        <w:rPr>
          <w:rFonts w:ascii="Arial" w:eastAsia="DengXian" w:hAnsi="Arial" w:cs="Arial"/>
          <w:snapToGrid/>
          <w:sz w:val="22"/>
          <w:szCs w:val="22"/>
          <w:lang w:val="en-US" w:eastAsia="zh-CN"/>
        </w:rPr>
        <w:t xml:space="preserve"> toolbox</w:t>
      </w:r>
      <w:r>
        <w:rPr>
          <w:rFonts w:ascii="Arial" w:eastAsia="DengXian" w:hAnsi="Arial" w:cs="Arial"/>
          <w:snapToGrid/>
          <w:sz w:val="22"/>
          <w:szCs w:val="22"/>
          <w:lang w:val="en-US" w:eastAsia="zh-CN"/>
        </w:rPr>
        <w:t xml:space="preserve">. Fox and co-workers reported </w:t>
      </w:r>
      <w:r w:rsidR="00C40F54">
        <w:rPr>
          <w:rFonts w:ascii="Arial" w:eastAsia="DengXian" w:hAnsi="Arial" w:cs="Arial"/>
          <w:snapToGrid/>
          <w:sz w:val="22"/>
          <w:szCs w:val="22"/>
          <w:lang w:val="en-US" w:eastAsia="zh-CN"/>
        </w:rPr>
        <w:t xml:space="preserve">the first example of visible light induced tetrazine ligation which take advantage of the rapid oxidation of </w:t>
      </w:r>
      <w:r w:rsidR="00C40F54" w:rsidRPr="00C40F54">
        <w:rPr>
          <w:rFonts w:ascii="Arial" w:eastAsia="DengXian" w:hAnsi="Arial" w:cs="Arial"/>
          <w:snapToGrid/>
          <w:sz w:val="22"/>
          <w:szCs w:val="22"/>
          <w:lang w:val="en-US" w:eastAsia="zh-CN"/>
        </w:rPr>
        <w:t xml:space="preserve">a </w:t>
      </w:r>
      <w:proofErr w:type="spellStart"/>
      <w:r w:rsidR="00C40F54" w:rsidRPr="00C40F54">
        <w:rPr>
          <w:rFonts w:ascii="Arial" w:eastAsia="DengXian" w:hAnsi="Arial" w:cs="Arial"/>
          <w:snapToGrid/>
          <w:sz w:val="22"/>
          <w:szCs w:val="22"/>
          <w:lang w:val="en-US" w:eastAsia="zh-CN"/>
        </w:rPr>
        <w:t>dihydrotetrazine</w:t>
      </w:r>
      <w:proofErr w:type="spellEnd"/>
      <w:r w:rsidR="00C40F54" w:rsidRPr="00C40F54">
        <w:rPr>
          <w:rFonts w:ascii="Arial" w:eastAsia="DengXian" w:hAnsi="Arial" w:cs="Arial"/>
          <w:snapToGrid/>
          <w:sz w:val="22"/>
          <w:szCs w:val="22"/>
          <w:lang w:val="en-US" w:eastAsia="zh-CN"/>
        </w:rPr>
        <w:t xml:space="preserve"> to a</w:t>
      </w:r>
      <w:r w:rsidR="00C40F54">
        <w:rPr>
          <w:rFonts w:ascii="Arial" w:eastAsia="DengXian" w:hAnsi="Arial" w:cs="Arial"/>
          <w:snapToGrid/>
          <w:sz w:val="22"/>
          <w:szCs w:val="22"/>
          <w:lang w:val="en-US" w:eastAsia="zh-CN"/>
        </w:rPr>
        <w:t xml:space="preserve"> </w:t>
      </w:r>
      <w:r w:rsidR="00C40F54" w:rsidRPr="00C40F54">
        <w:rPr>
          <w:rFonts w:ascii="Arial" w:eastAsia="DengXian" w:hAnsi="Arial" w:cs="Arial"/>
          <w:snapToGrid/>
          <w:sz w:val="22"/>
          <w:szCs w:val="22"/>
          <w:lang w:val="en-US" w:eastAsia="zh-CN"/>
        </w:rPr>
        <w:t>tetrazine</w:t>
      </w:r>
      <w:r w:rsidR="00C40F54">
        <w:rPr>
          <w:rFonts w:ascii="Arial" w:eastAsia="DengXian" w:hAnsi="Arial" w:cs="Arial"/>
          <w:snapToGrid/>
          <w:sz w:val="22"/>
          <w:szCs w:val="22"/>
          <w:lang w:val="en-US" w:eastAsia="zh-CN"/>
        </w:rPr>
        <w:t xml:space="preserve"> by visible light and methylene blue that achieved using external stimuli to induce </w:t>
      </w:r>
      <w:proofErr w:type="spellStart"/>
      <w:r w:rsidR="00C40F54">
        <w:rPr>
          <w:rFonts w:ascii="Arial" w:eastAsia="DengXian" w:hAnsi="Arial" w:cs="Arial"/>
          <w:snapToGrid/>
          <w:sz w:val="22"/>
          <w:szCs w:val="22"/>
          <w:lang w:val="en-US" w:eastAsia="zh-CN"/>
        </w:rPr>
        <w:t>bioorthogonal</w:t>
      </w:r>
      <w:proofErr w:type="spellEnd"/>
      <w:r w:rsidR="00C40F54">
        <w:rPr>
          <w:rFonts w:ascii="Arial" w:eastAsia="DengXian" w:hAnsi="Arial" w:cs="Arial"/>
          <w:snapToGrid/>
          <w:sz w:val="22"/>
          <w:szCs w:val="22"/>
          <w:lang w:val="en-US" w:eastAsia="zh-CN"/>
        </w:rPr>
        <w:t xml:space="preserve"> activity.</w:t>
      </w:r>
      <w:r w:rsidR="00C40F54" w:rsidRPr="00C40F54">
        <w:t xml:space="preserve"> </w:t>
      </w:r>
      <w:r w:rsidR="00C40F54">
        <w:rPr>
          <w:rFonts w:ascii="Arial" w:eastAsia="DengXian" w:hAnsi="Arial" w:cs="Arial"/>
          <w:snapToGrid/>
          <w:sz w:val="22"/>
          <w:szCs w:val="22"/>
          <w:lang w:val="en-US" w:eastAsia="zh-CN"/>
        </w:rPr>
        <w:t>T</w:t>
      </w:r>
      <w:r w:rsidR="00C40F54" w:rsidRPr="00C40F54">
        <w:rPr>
          <w:rFonts w:ascii="Arial" w:eastAsia="DengXian" w:hAnsi="Arial" w:cs="Arial"/>
          <w:snapToGrid/>
          <w:sz w:val="22"/>
          <w:szCs w:val="22"/>
          <w:lang w:val="en-US" w:eastAsia="zh-CN"/>
        </w:rPr>
        <w:t>urning on the tetrazine ligation</w:t>
      </w:r>
      <w:r w:rsidR="00C40F54">
        <w:rPr>
          <w:rFonts w:ascii="Arial" w:eastAsia="DengXian" w:hAnsi="Arial" w:cs="Arial"/>
          <w:snapToGrid/>
          <w:sz w:val="22"/>
          <w:szCs w:val="22"/>
          <w:lang w:val="en-US" w:eastAsia="zh-CN"/>
        </w:rPr>
        <w:t xml:space="preserve"> by photocatalytic provide a new tool for </w:t>
      </w:r>
      <w:r w:rsidR="000B1BE2">
        <w:rPr>
          <w:rFonts w:ascii="Arial" w:eastAsia="DengXian" w:hAnsi="Arial" w:cs="Arial"/>
          <w:snapToGrid/>
          <w:sz w:val="22"/>
          <w:szCs w:val="22"/>
          <w:lang w:val="en-US" w:eastAsia="zh-CN"/>
        </w:rPr>
        <w:t xml:space="preserve">a more flexible </w:t>
      </w:r>
      <w:r w:rsidR="003D3D71">
        <w:rPr>
          <w:rFonts w:ascii="Arial" w:eastAsia="DengXian" w:hAnsi="Arial" w:cs="Arial"/>
          <w:snapToGrid/>
          <w:sz w:val="22"/>
          <w:szCs w:val="22"/>
          <w:lang w:val="en-US" w:eastAsia="zh-CN"/>
        </w:rPr>
        <w:t xml:space="preserve">and powerful </w:t>
      </w:r>
      <w:r w:rsidR="000B1BE2">
        <w:rPr>
          <w:rFonts w:ascii="Arial" w:eastAsia="DengXian" w:hAnsi="Arial" w:cs="Arial"/>
          <w:snapToGrid/>
          <w:sz w:val="22"/>
          <w:szCs w:val="22"/>
          <w:lang w:val="en-US" w:eastAsia="zh-CN"/>
        </w:rPr>
        <w:t>strategy in biological study.</w:t>
      </w:r>
    </w:p>
    <w:p w14:paraId="2D19456F" w14:textId="4EF0BB65" w:rsidR="008E5BF9" w:rsidRDefault="008E5BF9" w:rsidP="008E5BF9">
      <w:pPr>
        <w:ind w:leftChars="342" w:left="984" w:hangingChars="150" w:hanging="300"/>
        <w:jc w:val="center"/>
        <w:rPr>
          <w:rFonts w:ascii="Arial" w:eastAsia="SimSun" w:hAnsi="Arial" w:cs="Arial"/>
          <w:snapToGrid/>
          <w:kern w:val="2"/>
          <w:sz w:val="22"/>
          <w:szCs w:val="22"/>
          <w:lang w:val="en-US" w:eastAsia="zh-CN"/>
        </w:rPr>
      </w:pPr>
      <w:r w:rsidRPr="008E5BF9">
        <w:rPr>
          <w:noProof/>
        </w:rPr>
        <w:drawing>
          <wp:inline distT="0" distB="0" distL="0" distR="0" wp14:anchorId="09954A99" wp14:editId="2A8517D9">
            <wp:extent cx="4572000" cy="843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843890"/>
                    </a:xfrm>
                    <a:prstGeom prst="rect">
                      <a:avLst/>
                    </a:prstGeom>
                    <a:noFill/>
                    <a:ln>
                      <a:noFill/>
                    </a:ln>
                  </pic:spPr>
                </pic:pic>
              </a:graphicData>
            </a:graphic>
          </wp:inline>
        </w:drawing>
      </w:r>
    </w:p>
    <w:p w14:paraId="0451EA30" w14:textId="0D4DD1F2" w:rsidR="008E5BF9" w:rsidRDefault="008E5BF9" w:rsidP="008E5BF9">
      <w:pPr>
        <w:ind w:leftChars="342" w:left="1014" w:hangingChars="150" w:hanging="330"/>
        <w:jc w:val="center"/>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Scheme: Visible light p</w:t>
      </w:r>
      <w:r w:rsidRPr="008E5BF9">
        <w:rPr>
          <w:rFonts w:ascii="Arial" w:eastAsia="SimSun" w:hAnsi="Arial" w:cs="Arial"/>
          <w:snapToGrid/>
          <w:kern w:val="2"/>
          <w:sz w:val="22"/>
          <w:szCs w:val="22"/>
          <w:lang w:val="en-US" w:eastAsia="zh-CN"/>
        </w:rPr>
        <w:t xml:space="preserve">hotocatalytic </w:t>
      </w:r>
      <w:r>
        <w:rPr>
          <w:rFonts w:ascii="Arial" w:eastAsia="SimSun" w:hAnsi="Arial" w:cs="Arial"/>
          <w:snapToGrid/>
          <w:kern w:val="2"/>
          <w:sz w:val="22"/>
          <w:szCs w:val="22"/>
          <w:lang w:val="en-US" w:eastAsia="zh-CN"/>
        </w:rPr>
        <w:t>activation of tetrazine ligation</w:t>
      </w:r>
    </w:p>
    <w:p w14:paraId="2261ECA0" w14:textId="77777777" w:rsidR="008E5BF9" w:rsidRPr="00A80F1C" w:rsidRDefault="008E5BF9" w:rsidP="008E5BF9">
      <w:pPr>
        <w:ind w:leftChars="342" w:left="1014" w:hangingChars="150" w:hanging="330"/>
        <w:jc w:val="center"/>
        <w:rPr>
          <w:rFonts w:ascii="Arial" w:eastAsia="SimSun" w:hAnsi="Arial" w:cs="Arial"/>
          <w:snapToGrid/>
          <w:kern w:val="2"/>
          <w:sz w:val="22"/>
          <w:szCs w:val="22"/>
          <w:lang w:val="en-US" w:eastAsia="zh-CN"/>
        </w:rPr>
      </w:pPr>
    </w:p>
    <w:p w14:paraId="77601758" w14:textId="0F67C890" w:rsidR="00AB110C" w:rsidRPr="00A80F1C" w:rsidRDefault="00AB110C" w:rsidP="00FC78A7">
      <w:pPr>
        <w:ind w:firstLineChars="200" w:firstLine="44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4. </w:t>
      </w:r>
      <w:r w:rsidR="00665258">
        <w:rPr>
          <w:rFonts w:ascii="Arial" w:eastAsia="SimSun" w:hAnsi="Arial" w:cs="Arial"/>
          <w:snapToGrid/>
          <w:kern w:val="2"/>
          <w:sz w:val="22"/>
          <w:szCs w:val="22"/>
          <w:lang w:val="en-US" w:eastAsia="zh-CN"/>
        </w:rPr>
        <w:t>New generations of photo-click</w:t>
      </w:r>
      <w:r w:rsidR="00FC78A7" w:rsidRPr="00A80F1C">
        <w:rPr>
          <w:rFonts w:ascii="Arial" w:eastAsia="SimSun" w:hAnsi="Arial" w:cs="Arial"/>
          <w:snapToGrid/>
          <w:kern w:val="2"/>
          <w:sz w:val="22"/>
          <w:szCs w:val="22"/>
          <w:lang w:val="en-US" w:eastAsia="zh-CN"/>
        </w:rPr>
        <w:t xml:space="preserve"> </w:t>
      </w:r>
      <w:proofErr w:type="spellStart"/>
      <w:r w:rsidR="00665258">
        <w:rPr>
          <w:rFonts w:ascii="Arial" w:eastAsia="SimSun" w:hAnsi="Arial" w:cs="Arial"/>
          <w:snapToGrid/>
          <w:kern w:val="2"/>
          <w:sz w:val="22"/>
          <w:szCs w:val="22"/>
          <w:lang w:val="en-US" w:eastAsia="zh-CN"/>
        </w:rPr>
        <w:t>bioorthogonal</w:t>
      </w:r>
      <w:proofErr w:type="spellEnd"/>
      <w:r w:rsidR="00665258">
        <w:rPr>
          <w:rFonts w:ascii="Arial" w:eastAsia="SimSun" w:hAnsi="Arial" w:cs="Arial"/>
          <w:snapToGrid/>
          <w:kern w:val="2"/>
          <w:sz w:val="22"/>
          <w:szCs w:val="22"/>
          <w:lang w:val="en-US" w:eastAsia="zh-CN"/>
        </w:rPr>
        <w:t xml:space="preserve"> </w:t>
      </w:r>
      <w:r w:rsidR="00FC78A7" w:rsidRPr="00A80F1C">
        <w:rPr>
          <w:rFonts w:ascii="Arial" w:eastAsia="SimSun" w:hAnsi="Arial" w:cs="Arial"/>
          <w:snapToGrid/>
          <w:kern w:val="2"/>
          <w:sz w:val="22"/>
          <w:szCs w:val="22"/>
          <w:lang w:val="en-US" w:eastAsia="zh-CN"/>
        </w:rPr>
        <w:t xml:space="preserve">reactions </w:t>
      </w:r>
    </w:p>
    <w:p w14:paraId="3C6C761E" w14:textId="2042D273" w:rsidR="00AB110C" w:rsidRDefault="00AB110C" w:rsidP="00AB110C">
      <w:pPr>
        <w:ind w:firstLineChars="300" w:firstLine="66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4.1 </w:t>
      </w:r>
      <w:r w:rsidR="00FC78A7" w:rsidRPr="00A80F1C">
        <w:rPr>
          <w:rFonts w:ascii="Arial" w:eastAsia="SimSun" w:hAnsi="Arial" w:cs="Arial"/>
          <w:snapToGrid/>
          <w:kern w:val="2"/>
          <w:sz w:val="22"/>
          <w:szCs w:val="22"/>
          <w:lang w:val="en-US" w:eastAsia="zh-CN"/>
        </w:rPr>
        <w:t xml:space="preserve">Visible light-initiated </w:t>
      </w:r>
      <w:proofErr w:type="spellStart"/>
      <w:r w:rsidR="00665258">
        <w:rPr>
          <w:rFonts w:ascii="Arial" w:eastAsia="SimSun" w:hAnsi="Arial" w:cs="Arial"/>
          <w:snapToGrid/>
          <w:kern w:val="2"/>
          <w:sz w:val="22"/>
          <w:szCs w:val="22"/>
          <w:lang w:val="en-US" w:eastAsia="zh-CN"/>
        </w:rPr>
        <w:t>bioorthog</w:t>
      </w:r>
      <w:r w:rsidR="00255565">
        <w:rPr>
          <w:rFonts w:ascii="Arial" w:eastAsia="SimSun" w:hAnsi="Arial" w:cs="Arial"/>
          <w:snapToGrid/>
          <w:kern w:val="2"/>
          <w:sz w:val="22"/>
          <w:szCs w:val="22"/>
          <w:lang w:val="en-US" w:eastAsia="zh-CN"/>
        </w:rPr>
        <w:t>onal</w:t>
      </w:r>
      <w:proofErr w:type="spellEnd"/>
      <w:r w:rsidR="00FC78A7" w:rsidRPr="00A80F1C">
        <w:rPr>
          <w:rFonts w:ascii="Arial" w:eastAsia="SimSun" w:hAnsi="Arial" w:cs="Arial"/>
          <w:snapToGrid/>
          <w:kern w:val="2"/>
          <w:sz w:val="22"/>
          <w:szCs w:val="22"/>
          <w:lang w:val="en-US" w:eastAsia="zh-CN"/>
        </w:rPr>
        <w:t xml:space="preserve"> cycloaddition</w:t>
      </w:r>
    </w:p>
    <w:p w14:paraId="190E4DFC" w14:textId="2F7BDF55" w:rsidR="00751826" w:rsidRDefault="00751826" w:rsidP="00843AD6">
      <w:pPr>
        <w:ind w:firstLineChars="300" w:firstLine="660"/>
        <w:jc w:val="both"/>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 xml:space="preserve">Our group reported a visible light-trigged </w:t>
      </w:r>
      <w:r w:rsidRPr="00751826">
        <w:rPr>
          <w:rFonts w:ascii="Arial" w:eastAsia="SimSun" w:hAnsi="Arial" w:cs="Arial"/>
          <w:snapToGrid/>
          <w:kern w:val="2"/>
          <w:sz w:val="22"/>
          <w:szCs w:val="22"/>
          <w:lang w:val="en-US" w:eastAsia="zh-CN"/>
        </w:rPr>
        <w:t>[4+2] cycloadd</w:t>
      </w:r>
      <w:r>
        <w:rPr>
          <w:rFonts w:ascii="Arial" w:eastAsia="SimSun" w:hAnsi="Arial" w:cs="Arial"/>
          <w:snapToGrid/>
          <w:kern w:val="2"/>
          <w:sz w:val="22"/>
          <w:szCs w:val="22"/>
          <w:lang w:val="en-US" w:eastAsia="zh-CN"/>
        </w:rPr>
        <w:t xml:space="preserve">ition </w:t>
      </w:r>
      <w:r w:rsidR="00D121D1">
        <w:rPr>
          <w:rFonts w:ascii="Arial" w:eastAsia="SimSun" w:hAnsi="Arial" w:cs="Arial"/>
          <w:snapToGrid/>
          <w:kern w:val="2"/>
          <w:sz w:val="22"/>
          <w:szCs w:val="22"/>
          <w:lang w:val="en-US" w:eastAsia="zh-CN"/>
        </w:rPr>
        <w:t>with high reactivity under biocompatible conditions, which posses</w:t>
      </w:r>
      <w:r w:rsidR="00843AD6">
        <w:rPr>
          <w:rFonts w:ascii="Arial" w:eastAsia="SimSun" w:hAnsi="Arial" w:cs="Arial"/>
          <w:snapToGrid/>
          <w:kern w:val="2"/>
          <w:sz w:val="22"/>
          <w:szCs w:val="22"/>
          <w:lang w:val="en-US" w:eastAsia="zh-CN"/>
        </w:rPr>
        <w:t>s</w:t>
      </w:r>
      <w:r w:rsidR="00D121D1">
        <w:rPr>
          <w:rFonts w:ascii="Arial" w:eastAsia="SimSun" w:hAnsi="Arial" w:cs="Arial"/>
          <w:snapToGrid/>
          <w:kern w:val="2"/>
          <w:sz w:val="22"/>
          <w:szCs w:val="22"/>
          <w:lang w:val="en-US" w:eastAsia="zh-CN"/>
        </w:rPr>
        <w:t xml:space="preserve"> a distinct pa</w:t>
      </w:r>
      <w:r w:rsidR="00843AD6">
        <w:rPr>
          <w:rFonts w:ascii="Arial" w:eastAsia="SimSun" w:hAnsi="Arial" w:cs="Arial"/>
          <w:snapToGrid/>
          <w:kern w:val="2"/>
          <w:sz w:val="22"/>
          <w:szCs w:val="22"/>
          <w:lang w:val="en-US" w:eastAsia="zh-CN"/>
        </w:rPr>
        <w:t>th</w:t>
      </w:r>
      <w:r w:rsidR="00D121D1">
        <w:rPr>
          <w:rFonts w:ascii="Arial" w:eastAsia="SimSun" w:hAnsi="Arial" w:cs="Arial"/>
          <w:snapToGrid/>
          <w:kern w:val="2"/>
          <w:sz w:val="22"/>
          <w:szCs w:val="22"/>
          <w:lang w:val="en-US" w:eastAsia="zh-CN"/>
        </w:rPr>
        <w:t xml:space="preserve">way from reported biorthogonal reactions that could be used for orthogonal </w:t>
      </w:r>
      <w:r w:rsidR="00843AD6">
        <w:rPr>
          <w:rFonts w:ascii="Arial" w:eastAsia="SimSun" w:hAnsi="Arial" w:cs="Arial"/>
          <w:snapToGrid/>
          <w:kern w:val="2"/>
          <w:sz w:val="22"/>
          <w:szCs w:val="22"/>
          <w:lang w:val="en-US" w:eastAsia="zh-CN"/>
        </w:rPr>
        <w:t xml:space="preserve">protein </w:t>
      </w:r>
      <w:r w:rsidR="00D121D1">
        <w:rPr>
          <w:rFonts w:ascii="Arial" w:eastAsia="SimSun" w:hAnsi="Arial" w:cs="Arial"/>
          <w:snapToGrid/>
          <w:kern w:val="2"/>
          <w:sz w:val="22"/>
          <w:szCs w:val="22"/>
          <w:lang w:val="en-US" w:eastAsia="zh-CN"/>
        </w:rPr>
        <w:t xml:space="preserve">labeling </w:t>
      </w:r>
      <w:r w:rsidR="00843AD6">
        <w:rPr>
          <w:rFonts w:ascii="Arial" w:eastAsia="SimSun" w:hAnsi="Arial" w:cs="Arial"/>
          <w:snapToGrid/>
          <w:kern w:val="2"/>
          <w:sz w:val="22"/>
          <w:szCs w:val="22"/>
          <w:lang w:val="en-US" w:eastAsia="zh-CN"/>
        </w:rPr>
        <w:t xml:space="preserve">together with </w:t>
      </w:r>
      <w:proofErr w:type="spellStart"/>
      <w:r w:rsidR="00843AD6">
        <w:rPr>
          <w:rFonts w:ascii="Arial" w:eastAsia="SimSun" w:hAnsi="Arial" w:cs="Arial"/>
          <w:snapToGrid/>
          <w:kern w:val="2"/>
          <w:sz w:val="22"/>
          <w:szCs w:val="22"/>
          <w:lang w:val="en-US" w:eastAsia="zh-CN"/>
        </w:rPr>
        <w:t>azide</w:t>
      </w:r>
      <w:proofErr w:type="spellEnd"/>
      <w:r w:rsidR="00843AD6">
        <w:rPr>
          <w:rFonts w:ascii="Arial" w:eastAsia="SimSun" w:hAnsi="Arial" w:cs="Arial"/>
          <w:snapToGrid/>
          <w:kern w:val="2"/>
          <w:sz w:val="22"/>
          <w:szCs w:val="22"/>
          <w:lang w:val="en-US" w:eastAsia="zh-CN"/>
        </w:rPr>
        <w:t xml:space="preserve">-alkyne click reaction or tetrazole-alkene reaction. The reaction </w:t>
      </w:r>
      <w:r w:rsidR="00843AD6" w:rsidRPr="00843AD6">
        <w:rPr>
          <w:rFonts w:ascii="Arial" w:eastAsia="SimSun" w:hAnsi="Arial" w:cs="Arial"/>
          <w:snapToGrid/>
          <w:kern w:val="2"/>
          <w:sz w:val="22"/>
          <w:szCs w:val="22"/>
          <w:lang w:val="en-US" w:eastAsia="zh-CN"/>
        </w:rPr>
        <w:t xml:space="preserve">was successfully applied to </w:t>
      </w:r>
      <w:r w:rsidR="00843AD6">
        <w:rPr>
          <w:rFonts w:ascii="Arial" w:eastAsia="SimSun" w:hAnsi="Arial" w:cs="Arial"/>
          <w:snapToGrid/>
          <w:kern w:val="2"/>
          <w:sz w:val="22"/>
          <w:szCs w:val="22"/>
          <w:lang w:val="en-US" w:eastAsia="zh-CN"/>
        </w:rPr>
        <w:t>l</w:t>
      </w:r>
      <w:r w:rsidR="00843AD6" w:rsidRPr="00843AD6">
        <w:rPr>
          <w:rFonts w:ascii="Arial" w:eastAsia="SimSun" w:hAnsi="Arial" w:cs="Arial"/>
          <w:snapToGrid/>
          <w:kern w:val="2"/>
          <w:sz w:val="22"/>
          <w:szCs w:val="22"/>
          <w:lang w:val="en-US" w:eastAsia="zh-CN"/>
        </w:rPr>
        <w:t>ive cell surface labelling</w:t>
      </w:r>
      <w:r w:rsidR="00843AD6">
        <w:rPr>
          <w:rFonts w:ascii="Arial" w:eastAsia="SimSun" w:hAnsi="Arial" w:cs="Arial"/>
          <w:snapToGrid/>
          <w:kern w:val="2"/>
          <w:sz w:val="22"/>
          <w:szCs w:val="22"/>
          <w:lang w:val="en-US" w:eastAsia="zh-CN"/>
        </w:rPr>
        <w:t xml:space="preserve"> </w:t>
      </w:r>
      <w:r w:rsidR="00843AD6" w:rsidRPr="00843AD6">
        <w:rPr>
          <w:rFonts w:ascii="Arial" w:eastAsia="SimSun" w:hAnsi="Arial" w:cs="Arial"/>
          <w:snapToGrid/>
          <w:kern w:val="2"/>
          <w:sz w:val="22"/>
          <w:szCs w:val="22"/>
          <w:lang w:val="en-US" w:eastAsia="zh-CN"/>
        </w:rPr>
        <w:t>study with high temporal and spatial control</w:t>
      </w:r>
      <w:r w:rsidR="00843AD6">
        <w:rPr>
          <w:rFonts w:ascii="Arial" w:eastAsia="SimSun" w:hAnsi="Arial" w:cs="Arial"/>
          <w:snapToGrid/>
          <w:kern w:val="2"/>
          <w:sz w:val="22"/>
          <w:szCs w:val="22"/>
          <w:lang w:val="en-US" w:eastAsia="zh-CN"/>
        </w:rPr>
        <w:t>.</w:t>
      </w:r>
    </w:p>
    <w:p w14:paraId="3E338B42" w14:textId="77777777" w:rsidR="00843AD6" w:rsidRDefault="00843AD6" w:rsidP="00843AD6">
      <w:pPr>
        <w:ind w:firstLineChars="300" w:firstLine="660"/>
        <w:jc w:val="both"/>
        <w:rPr>
          <w:rFonts w:ascii="Arial" w:eastAsia="SimSun" w:hAnsi="Arial" w:cs="Arial"/>
          <w:snapToGrid/>
          <w:kern w:val="2"/>
          <w:sz w:val="22"/>
          <w:szCs w:val="22"/>
          <w:lang w:val="en-US" w:eastAsia="zh-CN"/>
        </w:rPr>
      </w:pPr>
    </w:p>
    <w:p w14:paraId="6A49CB50" w14:textId="08CF703B" w:rsidR="008A2CA0" w:rsidRDefault="008A2CA0" w:rsidP="00751826">
      <w:pPr>
        <w:ind w:firstLineChars="300" w:firstLine="600"/>
        <w:jc w:val="center"/>
        <w:rPr>
          <w:rFonts w:ascii="Arial" w:eastAsia="SimSun" w:hAnsi="Arial" w:cs="Arial"/>
          <w:snapToGrid/>
          <w:kern w:val="2"/>
          <w:sz w:val="22"/>
          <w:szCs w:val="22"/>
          <w:lang w:val="en-US" w:eastAsia="zh-CN"/>
        </w:rPr>
      </w:pPr>
      <w:r w:rsidRPr="008A2CA0">
        <w:rPr>
          <w:noProof/>
        </w:rPr>
        <w:drawing>
          <wp:inline distT="0" distB="0" distL="0" distR="0" wp14:anchorId="792470DF" wp14:editId="7E25BCF8">
            <wp:extent cx="4272952" cy="1188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2952" cy="1188720"/>
                    </a:xfrm>
                    <a:prstGeom prst="rect">
                      <a:avLst/>
                    </a:prstGeom>
                  </pic:spPr>
                </pic:pic>
              </a:graphicData>
            </a:graphic>
          </wp:inline>
        </w:drawing>
      </w:r>
    </w:p>
    <w:p w14:paraId="009CF3D5" w14:textId="77777777" w:rsidR="008A2CA0" w:rsidRDefault="008A2CA0" w:rsidP="00AB110C">
      <w:pPr>
        <w:ind w:firstLineChars="300" w:firstLine="660"/>
        <w:jc w:val="both"/>
        <w:rPr>
          <w:rFonts w:ascii="Arial" w:eastAsia="SimSun" w:hAnsi="Arial" w:cs="Arial"/>
          <w:snapToGrid/>
          <w:kern w:val="2"/>
          <w:sz w:val="22"/>
          <w:szCs w:val="22"/>
          <w:lang w:val="en-US" w:eastAsia="zh-CN"/>
        </w:rPr>
      </w:pPr>
    </w:p>
    <w:p w14:paraId="19113DE9" w14:textId="13009D21" w:rsidR="008A2CA0" w:rsidRDefault="008A2CA0" w:rsidP="00751826">
      <w:pPr>
        <w:ind w:firstLineChars="300" w:firstLine="660"/>
        <w:jc w:val="center"/>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Scheme:</w:t>
      </w:r>
      <w:r w:rsidRPr="008A2CA0">
        <w:t xml:space="preserve"> </w:t>
      </w:r>
      <w:r>
        <w:rPr>
          <w:rFonts w:ascii="Arial" w:eastAsia="SimSun" w:hAnsi="Arial" w:cs="Arial"/>
          <w:snapToGrid/>
          <w:kern w:val="2"/>
          <w:sz w:val="22"/>
          <w:szCs w:val="22"/>
          <w:lang w:val="en-US" w:eastAsia="zh-CN"/>
        </w:rPr>
        <w:t>O</w:t>
      </w:r>
      <w:r w:rsidRPr="008A2CA0">
        <w:rPr>
          <w:rFonts w:ascii="Arial" w:eastAsia="SimSun" w:hAnsi="Arial" w:cs="Arial"/>
          <w:snapToGrid/>
          <w:kern w:val="2"/>
          <w:sz w:val="22"/>
          <w:szCs w:val="22"/>
          <w:lang w:val="en-US" w:eastAsia="zh-CN"/>
        </w:rPr>
        <w:t>rthogonal labeling of</w:t>
      </w:r>
      <w:r>
        <w:rPr>
          <w:rFonts w:ascii="Arial" w:eastAsia="SimSun" w:hAnsi="Arial" w:cs="Arial"/>
          <w:snapToGrid/>
          <w:kern w:val="2"/>
          <w:sz w:val="22"/>
          <w:szCs w:val="22"/>
          <w:lang w:val="en-US" w:eastAsia="zh-CN"/>
        </w:rPr>
        <w:t xml:space="preserve"> protein by </w:t>
      </w:r>
      <w:r w:rsidR="00751826">
        <w:rPr>
          <w:rFonts w:ascii="Arial" w:eastAsia="SimSun" w:hAnsi="Arial" w:cs="Arial"/>
          <w:snapToGrid/>
          <w:kern w:val="2"/>
          <w:sz w:val="22"/>
          <w:szCs w:val="22"/>
          <w:lang w:val="en-US" w:eastAsia="zh-CN"/>
        </w:rPr>
        <w:t>PQ-VE</w:t>
      </w:r>
      <w:r w:rsidR="00751826" w:rsidRPr="00751826">
        <w:t xml:space="preserve"> </w:t>
      </w:r>
      <w:r w:rsidR="00751826">
        <w:rPr>
          <w:rFonts w:ascii="Arial" w:eastAsia="SimSun" w:hAnsi="Arial" w:cs="Arial"/>
          <w:snapToGrid/>
          <w:kern w:val="2"/>
          <w:sz w:val="22"/>
          <w:szCs w:val="22"/>
          <w:lang w:val="en-US" w:eastAsia="zh-CN"/>
        </w:rPr>
        <w:t>p</w:t>
      </w:r>
      <w:r w:rsidR="00751826" w:rsidRPr="00751826">
        <w:rPr>
          <w:rFonts w:ascii="Arial" w:eastAsia="SimSun" w:hAnsi="Arial" w:cs="Arial"/>
          <w:snapToGrid/>
          <w:kern w:val="2"/>
          <w:sz w:val="22"/>
          <w:szCs w:val="22"/>
          <w:lang w:val="en-US" w:eastAsia="zh-CN"/>
        </w:rPr>
        <w:t>hoto</w:t>
      </w:r>
      <w:r w:rsidR="00751826">
        <w:rPr>
          <w:rFonts w:ascii="Arial" w:eastAsia="SimSun" w:hAnsi="Arial" w:cs="Arial"/>
          <w:snapToGrid/>
          <w:kern w:val="2"/>
          <w:sz w:val="22"/>
          <w:szCs w:val="22"/>
          <w:lang w:val="en-US" w:eastAsia="zh-CN"/>
        </w:rPr>
        <w:t>-</w:t>
      </w:r>
      <w:r w:rsidR="00751826" w:rsidRPr="00751826">
        <w:rPr>
          <w:rFonts w:ascii="Arial" w:eastAsia="SimSun" w:hAnsi="Arial" w:cs="Arial"/>
          <w:snapToGrid/>
          <w:kern w:val="2"/>
          <w:sz w:val="22"/>
          <w:szCs w:val="22"/>
          <w:lang w:val="en-US" w:eastAsia="zh-CN"/>
        </w:rPr>
        <w:t xml:space="preserve">click </w:t>
      </w:r>
      <w:r w:rsidR="00751826">
        <w:rPr>
          <w:rFonts w:ascii="Arial" w:eastAsia="SimSun" w:hAnsi="Arial" w:cs="Arial"/>
          <w:snapToGrid/>
          <w:kern w:val="2"/>
          <w:sz w:val="22"/>
          <w:szCs w:val="22"/>
          <w:lang w:val="en-US" w:eastAsia="zh-CN"/>
        </w:rPr>
        <w:t>c</w:t>
      </w:r>
      <w:r w:rsidR="00751826" w:rsidRPr="00751826">
        <w:rPr>
          <w:rFonts w:ascii="Arial" w:eastAsia="SimSun" w:hAnsi="Arial" w:cs="Arial"/>
          <w:snapToGrid/>
          <w:kern w:val="2"/>
          <w:sz w:val="22"/>
          <w:szCs w:val="22"/>
          <w:lang w:val="en-US" w:eastAsia="zh-CN"/>
        </w:rPr>
        <w:t>ycloaddition</w:t>
      </w:r>
      <w:r w:rsidR="00751826">
        <w:rPr>
          <w:rFonts w:ascii="Arial" w:eastAsia="SimSun" w:hAnsi="Arial" w:cs="Arial"/>
          <w:snapToGrid/>
          <w:kern w:val="2"/>
          <w:sz w:val="22"/>
          <w:szCs w:val="22"/>
          <w:lang w:val="en-US" w:eastAsia="zh-CN"/>
        </w:rPr>
        <w:t>.</w:t>
      </w:r>
    </w:p>
    <w:p w14:paraId="2FF8214C" w14:textId="77777777" w:rsidR="008A2CA0" w:rsidRPr="00A80F1C" w:rsidRDefault="008A2CA0" w:rsidP="00AB110C">
      <w:pPr>
        <w:ind w:firstLineChars="300" w:firstLine="660"/>
        <w:jc w:val="both"/>
        <w:rPr>
          <w:rFonts w:ascii="Arial" w:eastAsia="SimSun" w:hAnsi="Arial" w:cs="Arial"/>
          <w:snapToGrid/>
          <w:kern w:val="2"/>
          <w:sz w:val="22"/>
          <w:szCs w:val="22"/>
          <w:lang w:val="en-US" w:eastAsia="zh-CN"/>
        </w:rPr>
      </w:pPr>
    </w:p>
    <w:p w14:paraId="235E4D29" w14:textId="2149C6B8" w:rsidR="005331A6" w:rsidRDefault="00AB110C" w:rsidP="0054190C">
      <w:pPr>
        <w:ind w:firstLineChars="300" w:firstLine="66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 xml:space="preserve">4.2 </w:t>
      </w:r>
      <w:proofErr w:type="spellStart"/>
      <w:r w:rsidR="00FC78A7" w:rsidRPr="00A80F1C">
        <w:rPr>
          <w:rFonts w:ascii="Arial" w:eastAsia="SimSun" w:hAnsi="Arial" w:cs="Arial"/>
          <w:snapToGrid/>
          <w:kern w:val="2"/>
          <w:sz w:val="22"/>
          <w:szCs w:val="22"/>
          <w:lang w:val="en-US" w:eastAsia="zh-CN"/>
        </w:rPr>
        <w:t>Diarylsydnone</w:t>
      </w:r>
      <w:r w:rsidR="005331A6">
        <w:rPr>
          <w:rFonts w:ascii="Arial" w:eastAsia="SimSun" w:hAnsi="Arial" w:cs="Arial"/>
          <w:snapToGrid/>
          <w:kern w:val="2"/>
          <w:sz w:val="22"/>
          <w:szCs w:val="22"/>
          <w:lang w:val="en-US" w:eastAsia="zh-CN"/>
        </w:rPr>
        <w:t>s</w:t>
      </w:r>
      <w:proofErr w:type="spellEnd"/>
      <w:r w:rsidR="00FB0408" w:rsidRPr="00A80F1C">
        <w:rPr>
          <w:rFonts w:ascii="Arial" w:eastAsia="SimSun" w:hAnsi="Arial" w:cs="Arial"/>
          <w:snapToGrid/>
          <w:kern w:val="2"/>
          <w:sz w:val="22"/>
          <w:szCs w:val="22"/>
          <w:lang w:val="en-US" w:eastAsia="zh-CN"/>
        </w:rPr>
        <w:t>-alkene</w:t>
      </w:r>
      <w:r w:rsidR="00C841D6">
        <w:rPr>
          <w:rFonts w:ascii="Arial" w:eastAsia="SimSun" w:hAnsi="Arial" w:cs="Arial"/>
          <w:snapToGrid/>
          <w:kern w:val="2"/>
          <w:sz w:val="22"/>
          <w:szCs w:val="22"/>
          <w:lang w:val="en-US" w:eastAsia="zh-CN"/>
        </w:rPr>
        <w:t>s</w:t>
      </w:r>
      <w:r w:rsidR="00FD23B0">
        <w:rPr>
          <w:rFonts w:ascii="Arial" w:eastAsia="SimSun" w:hAnsi="Arial" w:cs="Arial" w:hint="eastAsia"/>
          <w:snapToGrid/>
          <w:kern w:val="2"/>
          <w:sz w:val="22"/>
          <w:szCs w:val="22"/>
          <w:lang w:val="en-US" w:eastAsia="zh-CN"/>
        </w:rPr>
        <w:t>/</w:t>
      </w:r>
      <w:r w:rsidR="00FD23B0">
        <w:rPr>
          <w:rFonts w:ascii="Arial" w:eastAsia="SimSun" w:hAnsi="Arial" w:cs="Arial"/>
          <w:snapToGrid/>
          <w:kern w:val="2"/>
          <w:sz w:val="22"/>
          <w:szCs w:val="22"/>
          <w:lang w:val="en-US" w:eastAsia="zh-CN"/>
        </w:rPr>
        <w:t>alkynes</w:t>
      </w:r>
      <w:r w:rsidR="00FB0408" w:rsidRPr="00A80F1C">
        <w:rPr>
          <w:rFonts w:ascii="Arial" w:eastAsia="SimSun" w:hAnsi="Arial" w:cs="Arial"/>
          <w:snapToGrid/>
          <w:kern w:val="2"/>
          <w:sz w:val="22"/>
          <w:szCs w:val="22"/>
          <w:lang w:val="en-US" w:eastAsia="zh-CN"/>
        </w:rPr>
        <w:t xml:space="preserve"> photo-click reaction</w:t>
      </w:r>
    </w:p>
    <w:p w14:paraId="15D7B156" w14:textId="08AD425F" w:rsidR="00C841D6" w:rsidRDefault="005331A6" w:rsidP="0054190C">
      <w:pPr>
        <w:ind w:firstLineChars="300" w:firstLine="660"/>
        <w:jc w:val="both"/>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 xml:space="preserve">In 2018, Yu and co-works introduced </w:t>
      </w:r>
      <w:r w:rsidR="007F41E6">
        <w:rPr>
          <w:rFonts w:ascii="Arial" w:eastAsia="SimSun" w:hAnsi="Arial" w:cs="Arial"/>
          <w:snapToGrid/>
          <w:kern w:val="2"/>
          <w:sz w:val="22"/>
          <w:szCs w:val="22"/>
          <w:lang w:val="en-US" w:eastAsia="zh-CN"/>
        </w:rPr>
        <w:t xml:space="preserve">a new type of </w:t>
      </w:r>
      <w:r w:rsidR="0054190C">
        <w:rPr>
          <w:rFonts w:ascii="Arial" w:eastAsia="SimSun" w:hAnsi="Arial" w:cs="Arial"/>
          <w:snapToGrid/>
          <w:kern w:val="2"/>
          <w:sz w:val="22"/>
          <w:szCs w:val="22"/>
          <w:lang w:val="en-US" w:eastAsia="zh-CN"/>
        </w:rPr>
        <w:t xml:space="preserve">high efficiency </w:t>
      </w:r>
      <w:r w:rsidR="007F41E6">
        <w:rPr>
          <w:rFonts w:ascii="Arial" w:eastAsia="SimSun" w:hAnsi="Arial" w:cs="Arial"/>
          <w:snapToGrid/>
          <w:kern w:val="2"/>
          <w:sz w:val="22"/>
          <w:szCs w:val="22"/>
          <w:lang w:val="en-US" w:eastAsia="zh-CN"/>
        </w:rPr>
        <w:t xml:space="preserve">photo-click reaction, the </w:t>
      </w:r>
      <w:proofErr w:type="spellStart"/>
      <w:r w:rsidR="007F41E6">
        <w:rPr>
          <w:rFonts w:ascii="Arial" w:eastAsia="SimSun" w:hAnsi="Arial" w:cs="Arial"/>
          <w:snapToGrid/>
          <w:kern w:val="2"/>
          <w:sz w:val="22"/>
          <w:szCs w:val="22"/>
          <w:lang w:val="en-US" w:eastAsia="zh-CN"/>
        </w:rPr>
        <w:t>DASyd</w:t>
      </w:r>
      <w:proofErr w:type="spellEnd"/>
      <w:r w:rsidR="007F41E6">
        <w:rPr>
          <w:rFonts w:ascii="Arial" w:eastAsia="SimSun" w:hAnsi="Arial" w:cs="Arial"/>
          <w:snapToGrid/>
          <w:kern w:val="2"/>
          <w:sz w:val="22"/>
          <w:szCs w:val="22"/>
          <w:lang w:val="en-US" w:eastAsia="zh-CN"/>
        </w:rPr>
        <w:t xml:space="preserve">-alkene </w:t>
      </w:r>
      <w:proofErr w:type="spellStart"/>
      <w:r w:rsidR="007F41E6">
        <w:rPr>
          <w:rFonts w:ascii="Arial" w:eastAsia="SimSun" w:hAnsi="Arial" w:cs="Arial"/>
          <w:snapToGrid/>
          <w:kern w:val="2"/>
          <w:sz w:val="22"/>
          <w:szCs w:val="22"/>
          <w:lang w:val="en-US" w:eastAsia="zh-CN"/>
        </w:rPr>
        <w:t>photoligation</w:t>
      </w:r>
      <w:proofErr w:type="spellEnd"/>
      <w:r w:rsidR="007F41E6">
        <w:rPr>
          <w:rFonts w:ascii="Arial" w:eastAsia="SimSun" w:hAnsi="Arial" w:cs="Arial"/>
          <w:snapToGrid/>
          <w:kern w:val="2"/>
          <w:sz w:val="22"/>
          <w:szCs w:val="22"/>
          <w:lang w:val="en-US" w:eastAsia="zh-CN"/>
        </w:rPr>
        <w:t xml:space="preserve">, which has the same </w:t>
      </w:r>
      <w:r w:rsidR="0054190C" w:rsidRPr="0054190C">
        <w:rPr>
          <w:rFonts w:ascii="Arial" w:eastAsia="SimSun" w:hAnsi="Arial" w:cs="Arial"/>
          <w:snapToGrid/>
          <w:kern w:val="2"/>
          <w:sz w:val="22"/>
          <w:szCs w:val="22"/>
          <w:lang w:val="en-US" w:eastAsia="zh-CN"/>
        </w:rPr>
        <w:t xml:space="preserve">reactive dipolar intermediate </w:t>
      </w:r>
      <w:r w:rsidR="0054190C">
        <w:rPr>
          <w:rFonts w:ascii="Arial" w:eastAsia="SimSun" w:hAnsi="Arial" w:cs="Arial"/>
          <w:snapToGrid/>
          <w:kern w:val="2"/>
          <w:sz w:val="22"/>
          <w:szCs w:val="22"/>
          <w:lang w:val="en-US" w:eastAsia="zh-CN"/>
        </w:rPr>
        <w:t xml:space="preserve">with tetrazole </w:t>
      </w:r>
      <w:r w:rsidR="007F41E6">
        <w:rPr>
          <w:rFonts w:ascii="Arial" w:eastAsia="SimSun" w:hAnsi="Arial" w:cs="Arial"/>
          <w:snapToGrid/>
          <w:kern w:val="2"/>
          <w:sz w:val="22"/>
          <w:szCs w:val="22"/>
          <w:lang w:val="en-US" w:eastAsia="zh-CN"/>
        </w:rPr>
        <w:t>under photo irradiation</w:t>
      </w:r>
      <w:r w:rsidR="0054190C">
        <w:rPr>
          <w:rFonts w:ascii="Arial" w:eastAsia="SimSun" w:hAnsi="Arial" w:cs="Arial"/>
          <w:snapToGrid/>
          <w:kern w:val="2"/>
          <w:sz w:val="22"/>
          <w:szCs w:val="22"/>
          <w:lang w:val="en-US" w:eastAsia="zh-CN"/>
        </w:rPr>
        <w:t xml:space="preserve">. </w:t>
      </w:r>
      <w:r w:rsidR="007F41E6">
        <w:rPr>
          <w:rFonts w:ascii="Arial" w:eastAsia="SimSun" w:hAnsi="Arial" w:cs="Arial"/>
          <w:snapToGrid/>
          <w:kern w:val="2"/>
          <w:sz w:val="22"/>
          <w:szCs w:val="22"/>
          <w:lang w:val="en-US" w:eastAsia="zh-CN"/>
        </w:rPr>
        <w:t xml:space="preserve"> </w:t>
      </w:r>
      <w:r w:rsidR="0054190C">
        <w:rPr>
          <w:rFonts w:ascii="Arial" w:eastAsia="SimSun" w:hAnsi="Arial" w:cs="Arial"/>
          <w:snapToGrid/>
          <w:kern w:val="2"/>
          <w:sz w:val="22"/>
          <w:szCs w:val="22"/>
          <w:lang w:val="en-US" w:eastAsia="zh-CN"/>
        </w:rPr>
        <w:t xml:space="preserve">In addition, </w:t>
      </w:r>
      <w:r w:rsidR="00735FDA">
        <w:rPr>
          <w:rFonts w:ascii="Arial" w:eastAsia="SimSun" w:hAnsi="Arial" w:cs="Arial"/>
          <w:snapToGrid/>
          <w:kern w:val="2"/>
          <w:sz w:val="22"/>
          <w:szCs w:val="22"/>
          <w:lang w:val="en-US" w:eastAsia="zh-CN"/>
        </w:rPr>
        <w:t>r</w:t>
      </w:r>
      <w:r w:rsidR="0054190C" w:rsidRPr="0054190C">
        <w:rPr>
          <w:rFonts w:ascii="Arial" w:eastAsia="SimSun" w:hAnsi="Arial" w:cs="Arial"/>
          <w:snapToGrid/>
          <w:kern w:val="2"/>
          <w:sz w:val="22"/>
          <w:szCs w:val="22"/>
          <w:lang w:val="en-US" w:eastAsia="zh-CN"/>
        </w:rPr>
        <w:t xml:space="preserve">ing-strained </w:t>
      </w:r>
      <w:r w:rsidR="0054190C">
        <w:rPr>
          <w:rFonts w:ascii="Arial" w:eastAsia="SimSun" w:hAnsi="Arial" w:cs="Arial"/>
          <w:snapToGrid/>
          <w:kern w:val="2"/>
          <w:sz w:val="22"/>
          <w:szCs w:val="22"/>
          <w:lang w:val="en-US" w:eastAsia="zh-CN"/>
        </w:rPr>
        <w:t xml:space="preserve">alkene, </w:t>
      </w:r>
      <w:r w:rsidR="0054190C" w:rsidRPr="0054190C">
        <w:rPr>
          <w:rFonts w:ascii="Arial" w:eastAsia="SimSun" w:hAnsi="Arial" w:cs="Arial"/>
          <w:snapToGrid/>
          <w:kern w:val="2"/>
          <w:sz w:val="22"/>
          <w:szCs w:val="22"/>
          <w:lang w:val="en-US" w:eastAsia="zh-CN"/>
        </w:rPr>
        <w:t>trans-cyclooct-4-en-1-ol (TCO)</w:t>
      </w:r>
      <w:r w:rsidR="0054190C">
        <w:rPr>
          <w:rFonts w:ascii="Arial" w:eastAsia="SimSun" w:hAnsi="Arial" w:cs="Arial"/>
          <w:snapToGrid/>
          <w:kern w:val="2"/>
          <w:sz w:val="22"/>
          <w:szCs w:val="22"/>
          <w:lang w:val="en-US" w:eastAsia="zh-CN"/>
        </w:rPr>
        <w:t xml:space="preserve"> shows excellent reactivity </w:t>
      </w:r>
      <w:r w:rsidR="00F71DE5">
        <w:rPr>
          <w:rFonts w:ascii="Arial" w:eastAsia="SimSun" w:hAnsi="Arial" w:cs="Arial"/>
          <w:snapToGrid/>
          <w:kern w:val="2"/>
          <w:sz w:val="22"/>
          <w:szCs w:val="22"/>
          <w:lang w:val="en-US" w:eastAsia="zh-CN"/>
        </w:rPr>
        <w:t>as well as</w:t>
      </w:r>
      <w:r w:rsidR="0054190C">
        <w:rPr>
          <w:rFonts w:ascii="Arial" w:eastAsia="SimSun" w:hAnsi="Arial" w:cs="Arial"/>
          <w:snapToGrid/>
          <w:kern w:val="2"/>
          <w:sz w:val="22"/>
          <w:szCs w:val="22"/>
          <w:lang w:val="en-US" w:eastAsia="zh-CN"/>
        </w:rPr>
        <w:t xml:space="preserve"> highly</w:t>
      </w:r>
      <w:r w:rsidR="0054190C" w:rsidRPr="0054190C">
        <w:rPr>
          <w:rFonts w:ascii="Arial" w:eastAsia="SimSun" w:hAnsi="Arial" w:cs="Arial"/>
          <w:snapToGrid/>
          <w:kern w:val="2"/>
          <w:sz w:val="22"/>
          <w:szCs w:val="22"/>
          <w:lang w:val="en-US" w:eastAsia="zh-CN"/>
        </w:rPr>
        <w:t xml:space="preserve"> ratio of fluorescence turn-on</w:t>
      </w:r>
      <w:r w:rsidR="0054190C">
        <w:rPr>
          <w:rFonts w:ascii="Arial" w:eastAsia="SimSun" w:hAnsi="Arial" w:cs="Arial"/>
          <w:snapToGrid/>
          <w:kern w:val="2"/>
          <w:sz w:val="22"/>
          <w:szCs w:val="22"/>
          <w:lang w:val="en-US" w:eastAsia="zh-CN"/>
        </w:rPr>
        <w:t xml:space="preserve"> </w:t>
      </w:r>
      <w:r w:rsidR="0054190C" w:rsidRPr="0054190C">
        <w:rPr>
          <w:rFonts w:ascii="Arial" w:eastAsia="SimSun" w:hAnsi="Arial" w:cs="Arial"/>
          <w:snapToGrid/>
          <w:kern w:val="2"/>
          <w:sz w:val="22"/>
          <w:szCs w:val="22"/>
          <w:lang w:val="en-US" w:eastAsia="zh-CN"/>
        </w:rPr>
        <w:t>effect</w:t>
      </w:r>
      <w:r w:rsidR="00735FDA">
        <w:rPr>
          <w:rFonts w:ascii="Arial" w:eastAsia="SimSun" w:hAnsi="Arial" w:cs="Arial"/>
          <w:snapToGrid/>
          <w:kern w:val="2"/>
          <w:sz w:val="22"/>
          <w:szCs w:val="22"/>
          <w:lang w:val="en-US" w:eastAsia="zh-CN"/>
        </w:rPr>
        <w:t xml:space="preserve">, </w:t>
      </w:r>
      <w:r w:rsidR="00F71DE5">
        <w:rPr>
          <w:rFonts w:ascii="Arial" w:eastAsia="SimSun" w:hAnsi="Arial" w:cs="Arial"/>
          <w:snapToGrid/>
          <w:kern w:val="2"/>
          <w:sz w:val="22"/>
          <w:szCs w:val="22"/>
          <w:lang w:val="en-US" w:eastAsia="zh-CN"/>
        </w:rPr>
        <w:t xml:space="preserve">that has been applied for </w:t>
      </w:r>
      <w:r w:rsidR="00F71DE5" w:rsidRPr="00F71DE5">
        <w:rPr>
          <w:rFonts w:ascii="Arial" w:eastAsia="SimSun" w:hAnsi="Arial" w:cs="Arial"/>
          <w:snapToGrid/>
          <w:kern w:val="2"/>
          <w:sz w:val="22"/>
          <w:szCs w:val="22"/>
          <w:lang w:val="en-US" w:eastAsia="zh-CN"/>
        </w:rPr>
        <w:t xml:space="preserve">fluorogenic </w:t>
      </w:r>
      <w:r w:rsidR="00F71DE5">
        <w:rPr>
          <w:rFonts w:ascii="Arial" w:eastAsia="SimSun" w:hAnsi="Arial" w:cs="Arial"/>
          <w:snapToGrid/>
          <w:kern w:val="2"/>
          <w:sz w:val="22"/>
          <w:szCs w:val="22"/>
          <w:lang w:val="en-US" w:eastAsia="zh-CN"/>
        </w:rPr>
        <w:t xml:space="preserve">protein labeling selectively. </w:t>
      </w:r>
      <w:r w:rsidR="00205CEF">
        <w:rPr>
          <w:rFonts w:ascii="Arial" w:eastAsia="SimSun" w:hAnsi="Arial" w:cs="Arial"/>
          <w:snapToGrid/>
          <w:kern w:val="2"/>
          <w:sz w:val="22"/>
          <w:szCs w:val="22"/>
          <w:lang w:val="en-US" w:eastAsia="zh-CN"/>
        </w:rPr>
        <w:t xml:space="preserve">They also investigated the </w:t>
      </w:r>
      <w:proofErr w:type="spellStart"/>
      <w:r w:rsidR="00205CEF" w:rsidRPr="00205CEF">
        <w:rPr>
          <w:rFonts w:ascii="Arial" w:eastAsia="SimSun" w:hAnsi="Arial" w:cs="Arial"/>
          <w:snapToGrid/>
          <w:kern w:val="2"/>
          <w:sz w:val="22"/>
          <w:szCs w:val="22"/>
          <w:lang w:val="en-US" w:eastAsia="zh-CN"/>
        </w:rPr>
        <w:t>diarylsydnones</w:t>
      </w:r>
      <w:proofErr w:type="spellEnd"/>
      <w:r w:rsidR="00205CEF" w:rsidRPr="00205CEF">
        <w:rPr>
          <w:rFonts w:ascii="Arial" w:eastAsia="SimSun" w:hAnsi="Arial" w:cs="Arial"/>
          <w:snapToGrid/>
          <w:kern w:val="2"/>
          <w:sz w:val="22"/>
          <w:szCs w:val="22"/>
          <w:lang w:val="en-US" w:eastAsia="zh-CN"/>
        </w:rPr>
        <w:t xml:space="preserve"> and ring-strained alkynes</w:t>
      </w:r>
      <w:r w:rsidR="00205CEF">
        <w:rPr>
          <w:rFonts w:ascii="Arial" w:eastAsia="SimSun" w:hAnsi="Arial" w:cs="Arial"/>
          <w:snapToGrid/>
          <w:kern w:val="2"/>
          <w:sz w:val="22"/>
          <w:szCs w:val="22"/>
          <w:lang w:val="en-US" w:eastAsia="zh-CN"/>
        </w:rPr>
        <w:t xml:space="preserve"> ligations under photo irradiation, which is ultra-fast and suppressed the </w:t>
      </w:r>
      <w:r w:rsidR="00205CEF" w:rsidRPr="00205CEF">
        <w:rPr>
          <w:rFonts w:ascii="Arial" w:eastAsia="SimSun" w:hAnsi="Arial" w:cs="Arial"/>
          <w:snapToGrid/>
          <w:kern w:val="2"/>
          <w:sz w:val="22"/>
          <w:szCs w:val="22"/>
          <w:lang w:val="en-US" w:eastAsia="zh-CN"/>
        </w:rPr>
        <w:t>background DASAC-reaction</w:t>
      </w:r>
      <w:r w:rsidR="00205CEF">
        <w:rPr>
          <w:rFonts w:ascii="Arial" w:eastAsia="SimSun" w:hAnsi="Arial" w:cs="Arial"/>
          <w:snapToGrid/>
          <w:kern w:val="2"/>
          <w:sz w:val="22"/>
          <w:szCs w:val="22"/>
          <w:lang w:val="en-US" w:eastAsia="zh-CN"/>
        </w:rPr>
        <w:t xml:space="preserve"> pathway</w:t>
      </w:r>
      <w:r w:rsidR="008A2CA0">
        <w:rPr>
          <w:rFonts w:ascii="Arial" w:eastAsia="SimSun" w:hAnsi="Arial" w:cs="Arial"/>
          <w:snapToGrid/>
          <w:kern w:val="2"/>
          <w:sz w:val="22"/>
          <w:szCs w:val="22"/>
          <w:lang w:val="en-US" w:eastAsia="zh-CN"/>
        </w:rPr>
        <w:t>, showing as a promising photo-click tools for detecting biomolecules in living cells.</w:t>
      </w:r>
    </w:p>
    <w:p w14:paraId="5A7A0910" w14:textId="0EBAF57B" w:rsidR="00FD23B0" w:rsidRDefault="00C841D6" w:rsidP="00751826">
      <w:pPr>
        <w:ind w:firstLineChars="300" w:firstLine="660"/>
        <w:jc w:val="center"/>
        <w:rPr>
          <w:rFonts w:ascii="Arial" w:eastAsia="SimSun" w:hAnsi="Arial" w:cs="Arial"/>
          <w:snapToGrid/>
          <w:kern w:val="2"/>
          <w:sz w:val="22"/>
          <w:szCs w:val="22"/>
          <w:lang w:val="en-US" w:eastAsia="zh-CN"/>
        </w:rPr>
      </w:pPr>
      <w:r>
        <w:rPr>
          <w:rFonts w:ascii="Arial" w:eastAsia="SimSun" w:hAnsi="Arial" w:cs="Arial"/>
          <w:noProof/>
          <w:snapToGrid/>
          <w:kern w:val="2"/>
          <w:sz w:val="22"/>
          <w:szCs w:val="22"/>
          <w:lang w:val="en-US" w:eastAsia="zh-CN"/>
        </w:rPr>
        <w:lastRenderedPageBreak/>
        <w:drawing>
          <wp:inline distT="0" distB="0" distL="0" distR="0" wp14:anchorId="2B7867D8" wp14:editId="266AB45A">
            <wp:extent cx="4572000" cy="1260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260641"/>
                    </a:xfrm>
                    <a:prstGeom prst="rect">
                      <a:avLst/>
                    </a:prstGeom>
                    <a:noFill/>
                  </pic:spPr>
                </pic:pic>
              </a:graphicData>
            </a:graphic>
          </wp:inline>
        </w:drawing>
      </w:r>
    </w:p>
    <w:p w14:paraId="35681CDE" w14:textId="4AAE57A1" w:rsidR="00C841D6" w:rsidRDefault="00C841D6" w:rsidP="00751826">
      <w:pPr>
        <w:ind w:firstLineChars="300" w:firstLine="660"/>
        <w:jc w:val="center"/>
        <w:rPr>
          <w:rFonts w:ascii="Arial" w:eastAsia="SimSun" w:hAnsi="Arial" w:cs="Arial"/>
          <w:snapToGrid/>
          <w:kern w:val="2"/>
          <w:sz w:val="22"/>
          <w:szCs w:val="22"/>
          <w:lang w:val="en-US" w:eastAsia="zh-CN"/>
        </w:rPr>
      </w:pPr>
      <w:r>
        <w:rPr>
          <w:rFonts w:ascii="Arial" w:eastAsia="SimSun" w:hAnsi="Arial" w:cs="Arial"/>
          <w:snapToGrid/>
          <w:kern w:val="2"/>
          <w:sz w:val="22"/>
          <w:szCs w:val="22"/>
          <w:lang w:val="en-US" w:eastAsia="zh-CN"/>
        </w:rPr>
        <w:t xml:space="preserve">Scheme: Photo-active 1,3-dipolar cycloaddition of </w:t>
      </w:r>
      <w:proofErr w:type="spellStart"/>
      <w:proofErr w:type="gramStart"/>
      <w:r>
        <w:rPr>
          <w:rFonts w:ascii="Arial" w:eastAsia="SimSun" w:hAnsi="Arial" w:cs="Arial"/>
          <w:snapToGrid/>
          <w:kern w:val="2"/>
          <w:sz w:val="22"/>
          <w:szCs w:val="22"/>
          <w:lang w:val="en-US" w:eastAsia="zh-CN"/>
        </w:rPr>
        <w:t>D</w:t>
      </w:r>
      <w:r w:rsidRPr="00A80F1C">
        <w:rPr>
          <w:rFonts w:ascii="Arial" w:eastAsia="SimSun" w:hAnsi="Arial" w:cs="Arial"/>
          <w:snapToGrid/>
          <w:kern w:val="2"/>
          <w:sz w:val="22"/>
          <w:szCs w:val="22"/>
          <w:lang w:val="en-US" w:eastAsia="zh-CN"/>
        </w:rPr>
        <w:t>iarylsydnone</w:t>
      </w:r>
      <w:r>
        <w:rPr>
          <w:rFonts w:ascii="Arial" w:eastAsia="SimSun" w:hAnsi="Arial" w:cs="Arial"/>
          <w:snapToGrid/>
          <w:kern w:val="2"/>
          <w:sz w:val="22"/>
          <w:szCs w:val="22"/>
          <w:lang w:val="en-US" w:eastAsia="zh-CN"/>
        </w:rPr>
        <w:t>s</w:t>
      </w:r>
      <w:proofErr w:type="spellEnd"/>
      <w:r w:rsidR="005331A6">
        <w:rPr>
          <w:rFonts w:ascii="Arial" w:eastAsia="SimSun" w:hAnsi="Arial" w:cs="Arial"/>
          <w:snapToGrid/>
          <w:kern w:val="2"/>
          <w:sz w:val="22"/>
          <w:szCs w:val="22"/>
          <w:lang w:val="en-US" w:eastAsia="zh-CN"/>
        </w:rPr>
        <w:t>(</w:t>
      </w:r>
      <w:proofErr w:type="spellStart"/>
      <w:proofErr w:type="gramEnd"/>
      <w:r w:rsidR="005331A6">
        <w:rPr>
          <w:rFonts w:ascii="Arial" w:eastAsia="SimSun" w:hAnsi="Arial" w:cs="Arial"/>
          <w:snapToGrid/>
          <w:kern w:val="2"/>
          <w:sz w:val="22"/>
          <w:szCs w:val="22"/>
          <w:lang w:val="en-US" w:eastAsia="zh-CN"/>
        </w:rPr>
        <w:t>DASyds</w:t>
      </w:r>
      <w:proofErr w:type="spellEnd"/>
      <w:r w:rsidR="005331A6">
        <w:rPr>
          <w:rFonts w:ascii="Arial" w:eastAsia="SimSun" w:hAnsi="Arial" w:cs="Arial"/>
          <w:snapToGrid/>
          <w:kern w:val="2"/>
          <w:sz w:val="22"/>
          <w:szCs w:val="22"/>
          <w:lang w:val="en-US" w:eastAsia="zh-CN"/>
        </w:rPr>
        <w:t>)</w:t>
      </w:r>
      <w:r>
        <w:rPr>
          <w:rFonts w:ascii="Arial" w:eastAsia="SimSun" w:hAnsi="Arial" w:cs="Arial"/>
          <w:snapToGrid/>
          <w:kern w:val="2"/>
          <w:sz w:val="22"/>
          <w:szCs w:val="22"/>
          <w:lang w:val="en-US" w:eastAsia="zh-CN"/>
        </w:rPr>
        <w:t xml:space="preserve"> with various alkenes and alkynes</w:t>
      </w:r>
    </w:p>
    <w:p w14:paraId="1D649195" w14:textId="77777777" w:rsidR="008A2CA0" w:rsidRDefault="008A2CA0" w:rsidP="005331A6">
      <w:pPr>
        <w:ind w:firstLineChars="300" w:firstLine="660"/>
        <w:jc w:val="center"/>
        <w:rPr>
          <w:rFonts w:ascii="Arial" w:eastAsia="SimSun" w:hAnsi="Arial" w:cs="Arial"/>
          <w:snapToGrid/>
          <w:kern w:val="2"/>
          <w:sz w:val="22"/>
          <w:szCs w:val="22"/>
          <w:lang w:val="en-US" w:eastAsia="zh-CN"/>
        </w:rPr>
      </w:pPr>
    </w:p>
    <w:p w14:paraId="19E6A5BB" w14:textId="77777777" w:rsidR="005331A6" w:rsidRPr="00A80F1C" w:rsidRDefault="005331A6" w:rsidP="005331A6">
      <w:pPr>
        <w:ind w:firstLineChars="300" w:firstLine="660"/>
        <w:jc w:val="center"/>
        <w:rPr>
          <w:rFonts w:ascii="Arial" w:eastAsia="SimSun" w:hAnsi="Arial" w:cs="Arial"/>
          <w:snapToGrid/>
          <w:kern w:val="2"/>
          <w:sz w:val="22"/>
          <w:szCs w:val="22"/>
          <w:lang w:val="en-US" w:eastAsia="zh-CN"/>
        </w:rPr>
      </w:pPr>
    </w:p>
    <w:p w14:paraId="105CD2E4" w14:textId="5BCF213C" w:rsidR="00AB110C" w:rsidRPr="00A80F1C" w:rsidRDefault="00AB110C" w:rsidP="00AB110C">
      <w:pPr>
        <w:ind w:firstLineChars="200" w:firstLine="440"/>
        <w:jc w:val="both"/>
        <w:rPr>
          <w:rFonts w:ascii="Arial" w:eastAsia="SimSun" w:hAnsi="Arial" w:cs="Arial"/>
          <w:snapToGrid/>
          <w:kern w:val="2"/>
          <w:sz w:val="22"/>
          <w:szCs w:val="22"/>
          <w:lang w:val="en-US" w:eastAsia="zh-CN"/>
        </w:rPr>
      </w:pPr>
      <w:r w:rsidRPr="00A80F1C">
        <w:rPr>
          <w:rFonts w:ascii="Arial" w:eastAsia="SimSun" w:hAnsi="Arial" w:cs="Arial"/>
          <w:snapToGrid/>
          <w:kern w:val="2"/>
          <w:sz w:val="22"/>
          <w:szCs w:val="22"/>
          <w:lang w:val="en-US" w:eastAsia="zh-CN"/>
        </w:rPr>
        <w:t>5. Perspective on developing new photo-</w:t>
      </w:r>
      <w:r w:rsidR="00FA3D2D" w:rsidRPr="00A80F1C">
        <w:rPr>
          <w:rFonts w:ascii="Arial" w:eastAsia="SimSun" w:hAnsi="Arial" w:cs="Arial"/>
          <w:snapToGrid/>
          <w:kern w:val="2"/>
          <w:sz w:val="22"/>
          <w:szCs w:val="22"/>
          <w:lang w:val="en-US" w:eastAsia="zh-CN"/>
        </w:rPr>
        <w:t>click</w:t>
      </w:r>
      <w:r w:rsidRPr="00A80F1C">
        <w:rPr>
          <w:rFonts w:ascii="Arial" w:eastAsia="SimSun" w:hAnsi="Arial" w:cs="Arial"/>
          <w:snapToGrid/>
          <w:kern w:val="2"/>
          <w:sz w:val="22"/>
          <w:szCs w:val="22"/>
          <w:lang w:val="en-US" w:eastAsia="zh-CN"/>
        </w:rPr>
        <w:t xml:space="preserve"> reactions and biological applications</w:t>
      </w:r>
    </w:p>
    <w:p w14:paraId="54131E43" w14:textId="77777777" w:rsidR="00AB110C" w:rsidRPr="008E283E" w:rsidRDefault="00AB110C" w:rsidP="00AB110C">
      <w:pPr>
        <w:ind w:firstLineChars="200" w:firstLine="440"/>
        <w:jc w:val="both"/>
        <w:rPr>
          <w:rFonts w:ascii="Arial" w:eastAsia="SimSun" w:hAnsi="Arial" w:cs="Arial"/>
          <w:snapToGrid/>
          <w:color w:val="000000"/>
          <w:kern w:val="2"/>
          <w:sz w:val="22"/>
          <w:szCs w:val="22"/>
          <w:lang w:val="en-US" w:eastAsia="zh-CN"/>
        </w:rPr>
      </w:pPr>
    </w:p>
    <w:p w14:paraId="7C7CDB56" w14:textId="77777777" w:rsidR="00AB110C" w:rsidRPr="008E283E" w:rsidRDefault="00AB110C" w:rsidP="00AB110C">
      <w:pPr>
        <w:jc w:val="both"/>
        <w:rPr>
          <w:rFonts w:ascii="Arial" w:eastAsia="SimSun" w:hAnsi="Arial" w:cs="Arial"/>
          <w:b/>
          <w:snapToGrid/>
          <w:color w:val="000000"/>
          <w:kern w:val="2"/>
          <w:sz w:val="22"/>
          <w:szCs w:val="22"/>
          <w:lang w:val="en-US" w:eastAsia="zh-CN"/>
        </w:rPr>
      </w:pPr>
      <w:r w:rsidRPr="008E283E">
        <w:rPr>
          <w:rFonts w:ascii="Arial" w:eastAsia="SimSun" w:hAnsi="Arial" w:cs="Arial"/>
          <w:b/>
          <w:snapToGrid/>
          <w:color w:val="000000"/>
          <w:kern w:val="2"/>
          <w:sz w:val="22"/>
          <w:szCs w:val="22"/>
          <w:lang w:val="en-US" w:eastAsia="zh-CN"/>
        </w:rPr>
        <w:t>Associated key references:</w:t>
      </w:r>
    </w:p>
    <w:p w14:paraId="10939002"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fldChar w:fldCharType="begin"/>
      </w:r>
      <w:r w:rsidRPr="004751CC">
        <w:rPr>
          <w:rFonts w:ascii="Calibri" w:eastAsia="DengXian" w:hAnsi="Calibri" w:cs="Calibri"/>
          <w:noProof/>
          <w:snapToGrid/>
          <w:sz w:val="22"/>
          <w:szCs w:val="22"/>
          <w:lang w:val="en-US" w:eastAsia="zh-CN"/>
        </w:rPr>
        <w:instrText xml:space="preserve"> ADDIN EN.REFLIST </w:instrText>
      </w:r>
      <w:r w:rsidRPr="004751CC">
        <w:rPr>
          <w:rFonts w:ascii="Calibri" w:eastAsia="DengXian" w:hAnsi="Calibri" w:cs="Calibri"/>
          <w:noProof/>
          <w:snapToGrid/>
          <w:sz w:val="22"/>
          <w:szCs w:val="22"/>
          <w:lang w:val="en-US" w:eastAsia="zh-CN"/>
        </w:rPr>
        <w:fldChar w:fldCharType="separate"/>
      </w:r>
      <w:r w:rsidRPr="004751CC">
        <w:rPr>
          <w:rFonts w:ascii="Calibri" w:eastAsia="DengXian" w:hAnsi="Calibri" w:cs="Calibri"/>
          <w:noProof/>
          <w:snapToGrid/>
          <w:sz w:val="22"/>
          <w:szCs w:val="22"/>
          <w:lang w:val="en-US" w:eastAsia="zh-CN"/>
        </w:rPr>
        <w:t>1.</w:t>
      </w:r>
      <w:r w:rsidRPr="004751CC">
        <w:rPr>
          <w:rFonts w:ascii="Calibri" w:eastAsia="DengXian" w:hAnsi="Calibri" w:cs="Calibri"/>
          <w:noProof/>
          <w:snapToGrid/>
          <w:sz w:val="22"/>
          <w:szCs w:val="22"/>
          <w:lang w:val="en-US" w:eastAsia="zh-CN"/>
        </w:rPr>
        <w:tab/>
        <w:t xml:space="preserve">C. P. Ramil and Q. Lin, </w:t>
      </w:r>
      <w:r w:rsidRPr="004751CC">
        <w:rPr>
          <w:rFonts w:ascii="Calibri" w:eastAsia="DengXian" w:hAnsi="Calibri" w:cs="Calibri"/>
          <w:i/>
          <w:noProof/>
          <w:snapToGrid/>
          <w:sz w:val="22"/>
          <w:szCs w:val="22"/>
          <w:lang w:val="en-US" w:eastAsia="zh-CN"/>
        </w:rPr>
        <w:t>Current Opinion in Chemical Biology</w:t>
      </w:r>
      <w:r w:rsidRPr="004751CC">
        <w:rPr>
          <w:rFonts w:ascii="Calibri" w:eastAsia="DengXian" w:hAnsi="Calibri" w:cs="Calibri"/>
          <w:noProof/>
          <w:snapToGrid/>
          <w:sz w:val="22"/>
          <w:szCs w:val="22"/>
          <w:lang w:val="en-US" w:eastAsia="zh-CN"/>
        </w:rPr>
        <w:t xml:space="preserve">, 2014, </w:t>
      </w:r>
      <w:r w:rsidRPr="004751CC">
        <w:rPr>
          <w:rFonts w:ascii="Calibri" w:eastAsia="DengXian" w:hAnsi="Calibri" w:cs="Calibri"/>
          <w:b/>
          <w:noProof/>
          <w:snapToGrid/>
          <w:sz w:val="22"/>
          <w:szCs w:val="22"/>
          <w:lang w:val="en-US" w:eastAsia="zh-CN"/>
        </w:rPr>
        <w:t>21</w:t>
      </w:r>
      <w:r w:rsidRPr="004751CC">
        <w:rPr>
          <w:rFonts w:ascii="Calibri" w:eastAsia="DengXian" w:hAnsi="Calibri" w:cs="Calibri"/>
          <w:noProof/>
          <w:snapToGrid/>
          <w:sz w:val="22"/>
          <w:szCs w:val="22"/>
          <w:lang w:val="en-US" w:eastAsia="zh-CN"/>
        </w:rPr>
        <w:t>, 89-95.</w:t>
      </w:r>
    </w:p>
    <w:p w14:paraId="080863FD"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2.</w:t>
      </w:r>
      <w:r w:rsidRPr="004751CC">
        <w:rPr>
          <w:rFonts w:ascii="Calibri" w:eastAsia="DengXian" w:hAnsi="Calibri" w:cs="Calibri"/>
          <w:noProof/>
          <w:snapToGrid/>
          <w:sz w:val="22"/>
          <w:szCs w:val="22"/>
          <w:lang w:val="en-US" w:eastAsia="zh-CN"/>
        </w:rPr>
        <w:tab/>
        <w:t xml:space="preserve">G. Delaittre, A. S. Goldmann, J. O. Mueller and C. Barner-Kowollik, </w:t>
      </w:r>
      <w:r w:rsidRPr="004751CC">
        <w:rPr>
          <w:rFonts w:ascii="Calibri" w:eastAsia="DengXian" w:hAnsi="Calibri" w:cs="Calibri"/>
          <w:i/>
          <w:noProof/>
          <w:snapToGrid/>
          <w:sz w:val="22"/>
          <w:szCs w:val="22"/>
          <w:lang w:val="en-US" w:eastAsia="zh-CN"/>
        </w:rPr>
        <w:t>Angewandte Chemie International Edition</w:t>
      </w:r>
      <w:r w:rsidRPr="004751CC">
        <w:rPr>
          <w:rFonts w:ascii="Calibri" w:eastAsia="DengXian" w:hAnsi="Calibri" w:cs="Calibri"/>
          <w:noProof/>
          <w:snapToGrid/>
          <w:sz w:val="22"/>
          <w:szCs w:val="22"/>
          <w:lang w:val="en-US" w:eastAsia="zh-CN"/>
        </w:rPr>
        <w:t xml:space="preserve">, 2015, </w:t>
      </w:r>
      <w:r w:rsidRPr="004751CC">
        <w:rPr>
          <w:rFonts w:ascii="Calibri" w:eastAsia="DengXian" w:hAnsi="Calibri" w:cs="Calibri"/>
          <w:b/>
          <w:noProof/>
          <w:snapToGrid/>
          <w:sz w:val="22"/>
          <w:szCs w:val="22"/>
          <w:lang w:val="en-US" w:eastAsia="zh-CN"/>
        </w:rPr>
        <w:t>54</w:t>
      </w:r>
      <w:r w:rsidRPr="004751CC">
        <w:rPr>
          <w:rFonts w:ascii="Calibri" w:eastAsia="DengXian" w:hAnsi="Calibri" w:cs="Calibri"/>
          <w:noProof/>
          <w:snapToGrid/>
          <w:sz w:val="22"/>
          <w:szCs w:val="22"/>
          <w:lang w:val="en-US" w:eastAsia="zh-CN"/>
        </w:rPr>
        <w:t>, 11388-11403.</w:t>
      </w:r>
    </w:p>
    <w:p w14:paraId="44F08A6C"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3.</w:t>
      </w:r>
      <w:r w:rsidRPr="004751CC">
        <w:rPr>
          <w:rFonts w:ascii="Calibri" w:eastAsia="DengXian" w:hAnsi="Calibri" w:cs="Calibri"/>
          <w:noProof/>
          <w:snapToGrid/>
          <w:sz w:val="22"/>
          <w:szCs w:val="22"/>
          <w:lang w:val="en-US" w:eastAsia="zh-CN"/>
        </w:rPr>
        <w:tab/>
        <w:t xml:space="preserve">J. Hatano, K. Okuro and T. Aida, </w:t>
      </w:r>
      <w:r w:rsidRPr="004751CC">
        <w:rPr>
          <w:rFonts w:ascii="Calibri" w:eastAsia="DengXian" w:hAnsi="Calibri" w:cs="Calibri"/>
          <w:i/>
          <w:noProof/>
          <w:snapToGrid/>
          <w:sz w:val="22"/>
          <w:szCs w:val="22"/>
          <w:lang w:val="en-US" w:eastAsia="zh-CN"/>
        </w:rPr>
        <w:t>Angewandte Chemie International Edition</w:t>
      </w:r>
      <w:r w:rsidRPr="004751CC">
        <w:rPr>
          <w:rFonts w:ascii="Calibri" w:eastAsia="DengXian" w:hAnsi="Calibri" w:cs="Calibri"/>
          <w:noProof/>
          <w:snapToGrid/>
          <w:sz w:val="22"/>
          <w:szCs w:val="22"/>
          <w:lang w:val="en-US" w:eastAsia="zh-CN"/>
        </w:rPr>
        <w:t xml:space="preserve">, 2016, </w:t>
      </w:r>
      <w:r w:rsidRPr="004751CC">
        <w:rPr>
          <w:rFonts w:ascii="Calibri" w:eastAsia="DengXian" w:hAnsi="Calibri" w:cs="Calibri"/>
          <w:b/>
          <w:noProof/>
          <w:snapToGrid/>
          <w:sz w:val="22"/>
          <w:szCs w:val="22"/>
          <w:lang w:val="en-US" w:eastAsia="zh-CN"/>
        </w:rPr>
        <w:t>55</w:t>
      </w:r>
      <w:r w:rsidRPr="004751CC">
        <w:rPr>
          <w:rFonts w:ascii="Calibri" w:eastAsia="DengXian" w:hAnsi="Calibri" w:cs="Calibri"/>
          <w:noProof/>
          <w:snapToGrid/>
          <w:sz w:val="22"/>
          <w:szCs w:val="22"/>
          <w:lang w:val="en-US" w:eastAsia="zh-CN"/>
        </w:rPr>
        <w:t>, 193-198.</w:t>
      </w:r>
    </w:p>
    <w:p w14:paraId="5AFB1CD6"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4.</w:t>
      </w:r>
      <w:r w:rsidRPr="004751CC">
        <w:rPr>
          <w:rFonts w:ascii="Calibri" w:eastAsia="DengXian" w:hAnsi="Calibri" w:cs="Calibri"/>
          <w:noProof/>
          <w:snapToGrid/>
          <w:sz w:val="22"/>
          <w:szCs w:val="22"/>
          <w:lang w:val="en-US" w:eastAsia="zh-CN"/>
        </w:rPr>
        <w:tab/>
        <w:t xml:space="preserve">P. An, T. M. Lewandowski, T. G. Erbay, P. Liu and Q. Lin, </w:t>
      </w:r>
      <w:r w:rsidRPr="004751CC">
        <w:rPr>
          <w:rFonts w:ascii="Calibri" w:eastAsia="DengXian" w:hAnsi="Calibri" w:cs="Calibri"/>
          <w:i/>
          <w:noProof/>
          <w:snapToGrid/>
          <w:sz w:val="22"/>
          <w:szCs w:val="22"/>
          <w:lang w:val="en-US" w:eastAsia="zh-CN"/>
        </w:rPr>
        <w:t>Journal of the American Chemical Society</w:t>
      </w:r>
      <w:r w:rsidRPr="004751CC">
        <w:rPr>
          <w:rFonts w:ascii="Calibri" w:eastAsia="DengXian" w:hAnsi="Calibri" w:cs="Calibri"/>
          <w:noProof/>
          <w:snapToGrid/>
          <w:sz w:val="22"/>
          <w:szCs w:val="22"/>
          <w:lang w:val="en-US" w:eastAsia="zh-CN"/>
        </w:rPr>
        <w:t xml:space="preserve">, 2018, </w:t>
      </w:r>
      <w:r w:rsidRPr="004751CC">
        <w:rPr>
          <w:rFonts w:ascii="Calibri" w:eastAsia="DengXian" w:hAnsi="Calibri" w:cs="Calibri"/>
          <w:b/>
          <w:noProof/>
          <w:snapToGrid/>
          <w:sz w:val="22"/>
          <w:szCs w:val="22"/>
          <w:lang w:val="en-US" w:eastAsia="zh-CN"/>
        </w:rPr>
        <w:t>140</w:t>
      </w:r>
      <w:r w:rsidRPr="004751CC">
        <w:rPr>
          <w:rFonts w:ascii="Calibri" w:eastAsia="DengXian" w:hAnsi="Calibri" w:cs="Calibri"/>
          <w:noProof/>
          <w:snapToGrid/>
          <w:sz w:val="22"/>
          <w:szCs w:val="22"/>
          <w:lang w:val="en-US" w:eastAsia="zh-CN"/>
        </w:rPr>
        <w:t>, 4860-4868.</w:t>
      </w:r>
    </w:p>
    <w:p w14:paraId="6E8E2225"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5.</w:t>
      </w:r>
      <w:r w:rsidRPr="004751CC">
        <w:rPr>
          <w:rFonts w:ascii="Calibri" w:eastAsia="DengXian" w:hAnsi="Calibri" w:cs="Calibri"/>
          <w:noProof/>
          <w:snapToGrid/>
          <w:sz w:val="22"/>
          <w:szCs w:val="22"/>
          <w:lang w:val="en-US" w:eastAsia="zh-CN"/>
        </w:rPr>
        <w:tab/>
        <w:t xml:space="preserve">J. Li, L. Huang, X. Xiao, Y. Chen, X. Wang, Z. Zhou, C. Zhang and Y. Zhang, </w:t>
      </w:r>
      <w:r w:rsidRPr="004751CC">
        <w:rPr>
          <w:rFonts w:ascii="Calibri" w:eastAsia="DengXian" w:hAnsi="Calibri" w:cs="Calibri"/>
          <w:i/>
          <w:noProof/>
          <w:snapToGrid/>
          <w:sz w:val="22"/>
          <w:szCs w:val="22"/>
          <w:lang w:val="en-US" w:eastAsia="zh-CN"/>
        </w:rPr>
        <w:t>Journal of the American Chemical Society</w:t>
      </w:r>
      <w:r w:rsidRPr="004751CC">
        <w:rPr>
          <w:rFonts w:ascii="Calibri" w:eastAsia="DengXian" w:hAnsi="Calibri" w:cs="Calibri"/>
          <w:noProof/>
          <w:snapToGrid/>
          <w:sz w:val="22"/>
          <w:szCs w:val="22"/>
          <w:lang w:val="en-US" w:eastAsia="zh-CN"/>
        </w:rPr>
        <w:t xml:space="preserve">, 2016, </w:t>
      </w:r>
      <w:r w:rsidRPr="004751CC">
        <w:rPr>
          <w:rFonts w:ascii="Calibri" w:eastAsia="DengXian" w:hAnsi="Calibri" w:cs="Calibri"/>
          <w:b/>
          <w:noProof/>
          <w:snapToGrid/>
          <w:sz w:val="22"/>
          <w:szCs w:val="22"/>
          <w:lang w:val="en-US" w:eastAsia="zh-CN"/>
        </w:rPr>
        <w:t>138</w:t>
      </w:r>
      <w:r w:rsidRPr="004751CC">
        <w:rPr>
          <w:rFonts w:ascii="Calibri" w:eastAsia="DengXian" w:hAnsi="Calibri" w:cs="Calibri"/>
          <w:noProof/>
          <w:snapToGrid/>
          <w:sz w:val="22"/>
          <w:szCs w:val="22"/>
          <w:lang w:val="en-US" w:eastAsia="zh-CN"/>
        </w:rPr>
        <w:t>, 15943-15949.</w:t>
      </w:r>
    </w:p>
    <w:p w14:paraId="5DC0CE90"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6.</w:t>
      </w:r>
      <w:r w:rsidRPr="004751CC">
        <w:rPr>
          <w:rFonts w:ascii="Calibri" w:eastAsia="DengXian" w:hAnsi="Calibri" w:cs="Calibri"/>
          <w:noProof/>
          <w:snapToGrid/>
          <w:sz w:val="22"/>
          <w:szCs w:val="22"/>
          <w:lang w:val="en-US" w:eastAsia="zh-CN"/>
        </w:rPr>
        <w:tab/>
        <w:t xml:space="preserve">L. Huang, Y. Chen, L. Chen, X. Xiao, X. Wang, J. Li and Y. Zhang, </w:t>
      </w:r>
      <w:r w:rsidRPr="004751CC">
        <w:rPr>
          <w:rFonts w:ascii="Calibri" w:eastAsia="DengXian" w:hAnsi="Calibri" w:cs="Calibri"/>
          <w:i/>
          <w:noProof/>
          <w:snapToGrid/>
          <w:sz w:val="22"/>
          <w:szCs w:val="22"/>
          <w:lang w:val="en-US" w:eastAsia="zh-CN"/>
        </w:rPr>
        <w:t>Chemical Communications</w:t>
      </w:r>
      <w:r w:rsidRPr="004751CC">
        <w:rPr>
          <w:rFonts w:ascii="Calibri" w:eastAsia="DengXian" w:hAnsi="Calibri" w:cs="Calibri"/>
          <w:noProof/>
          <w:snapToGrid/>
          <w:sz w:val="22"/>
          <w:szCs w:val="22"/>
          <w:lang w:val="en-US" w:eastAsia="zh-CN"/>
        </w:rPr>
        <w:t xml:space="preserve">, 2017, </w:t>
      </w:r>
      <w:r w:rsidRPr="004751CC">
        <w:rPr>
          <w:rFonts w:ascii="Calibri" w:eastAsia="DengXian" w:hAnsi="Calibri" w:cs="Calibri"/>
          <w:b/>
          <w:noProof/>
          <w:snapToGrid/>
          <w:sz w:val="22"/>
          <w:szCs w:val="22"/>
          <w:lang w:val="en-US" w:eastAsia="zh-CN"/>
        </w:rPr>
        <w:t>53</w:t>
      </w:r>
      <w:r w:rsidRPr="004751CC">
        <w:rPr>
          <w:rFonts w:ascii="Calibri" w:eastAsia="DengXian" w:hAnsi="Calibri" w:cs="Calibri"/>
          <w:noProof/>
          <w:snapToGrid/>
          <w:sz w:val="22"/>
          <w:szCs w:val="22"/>
          <w:lang w:val="en-US" w:eastAsia="zh-CN"/>
        </w:rPr>
        <w:t>, 6452-6455.</w:t>
      </w:r>
    </w:p>
    <w:p w14:paraId="48C16485"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7.</w:t>
      </w:r>
      <w:r w:rsidRPr="004751CC">
        <w:rPr>
          <w:rFonts w:ascii="Calibri" w:eastAsia="DengXian" w:hAnsi="Calibri" w:cs="Calibri"/>
          <w:noProof/>
          <w:snapToGrid/>
          <w:sz w:val="22"/>
          <w:szCs w:val="22"/>
          <w:lang w:val="en-US" w:eastAsia="zh-CN"/>
        </w:rPr>
        <w:tab/>
        <w:t xml:space="preserve">L. Sun, J. Ding, W. Xing, Y. Gai, J. Sheng and D. Zeng, </w:t>
      </w:r>
      <w:r w:rsidRPr="004751CC">
        <w:rPr>
          <w:rFonts w:ascii="Calibri" w:eastAsia="DengXian" w:hAnsi="Calibri" w:cs="Calibri"/>
          <w:i/>
          <w:noProof/>
          <w:snapToGrid/>
          <w:sz w:val="22"/>
          <w:szCs w:val="22"/>
          <w:lang w:val="en-US" w:eastAsia="zh-CN"/>
        </w:rPr>
        <w:t>Bioconjugate Chemistry</w:t>
      </w:r>
      <w:r w:rsidRPr="004751CC">
        <w:rPr>
          <w:rFonts w:ascii="Calibri" w:eastAsia="DengXian" w:hAnsi="Calibri" w:cs="Calibri"/>
          <w:noProof/>
          <w:snapToGrid/>
          <w:sz w:val="22"/>
          <w:szCs w:val="22"/>
          <w:lang w:val="en-US" w:eastAsia="zh-CN"/>
        </w:rPr>
        <w:t xml:space="preserve">, 2016, </w:t>
      </w:r>
      <w:r w:rsidRPr="004751CC">
        <w:rPr>
          <w:rFonts w:ascii="Calibri" w:eastAsia="DengXian" w:hAnsi="Calibri" w:cs="Calibri"/>
          <w:b/>
          <w:noProof/>
          <w:snapToGrid/>
          <w:sz w:val="22"/>
          <w:szCs w:val="22"/>
          <w:lang w:val="en-US" w:eastAsia="zh-CN"/>
        </w:rPr>
        <w:t>27</w:t>
      </w:r>
      <w:r w:rsidRPr="004751CC">
        <w:rPr>
          <w:rFonts w:ascii="Calibri" w:eastAsia="DengXian" w:hAnsi="Calibri" w:cs="Calibri"/>
          <w:noProof/>
          <w:snapToGrid/>
          <w:sz w:val="22"/>
          <w:szCs w:val="22"/>
          <w:lang w:val="en-US" w:eastAsia="zh-CN"/>
        </w:rPr>
        <w:t>, 1200-1204.</w:t>
      </w:r>
    </w:p>
    <w:p w14:paraId="3E3A25F9"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8.</w:t>
      </w:r>
      <w:r w:rsidRPr="004751CC">
        <w:rPr>
          <w:rFonts w:ascii="Calibri" w:eastAsia="DengXian" w:hAnsi="Calibri" w:cs="Calibri"/>
          <w:noProof/>
          <w:snapToGrid/>
          <w:sz w:val="22"/>
          <w:szCs w:val="22"/>
          <w:lang w:val="en-US" w:eastAsia="zh-CN"/>
        </w:rPr>
        <w:tab/>
        <w:t xml:space="preserve">M. Zhou, J. Hu, M. Zheng, Q. Song, J. Li and Y. Zhang, </w:t>
      </w:r>
      <w:r w:rsidRPr="004751CC">
        <w:rPr>
          <w:rFonts w:ascii="Calibri" w:eastAsia="DengXian" w:hAnsi="Calibri" w:cs="Calibri"/>
          <w:i/>
          <w:noProof/>
          <w:snapToGrid/>
          <w:sz w:val="22"/>
          <w:szCs w:val="22"/>
          <w:lang w:val="en-US" w:eastAsia="zh-CN"/>
        </w:rPr>
        <w:t>Chemical Communications</w:t>
      </w:r>
      <w:r w:rsidRPr="004751CC">
        <w:rPr>
          <w:rFonts w:ascii="Calibri" w:eastAsia="DengXian" w:hAnsi="Calibri" w:cs="Calibri"/>
          <w:noProof/>
          <w:snapToGrid/>
          <w:sz w:val="22"/>
          <w:szCs w:val="22"/>
          <w:lang w:val="en-US" w:eastAsia="zh-CN"/>
        </w:rPr>
        <w:t xml:space="preserve">, 2016, </w:t>
      </w:r>
      <w:r w:rsidRPr="004751CC">
        <w:rPr>
          <w:rFonts w:ascii="Calibri" w:eastAsia="DengXian" w:hAnsi="Calibri" w:cs="Calibri"/>
          <w:b/>
          <w:noProof/>
          <w:snapToGrid/>
          <w:sz w:val="22"/>
          <w:szCs w:val="22"/>
          <w:lang w:val="en-US" w:eastAsia="zh-CN"/>
        </w:rPr>
        <w:t>52</w:t>
      </w:r>
      <w:r w:rsidRPr="004751CC">
        <w:rPr>
          <w:rFonts w:ascii="Calibri" w:eastAsia="DengXian" w:hAnsi="Calibri" w:cs="Calibri"/>
          <w:noProof/>
          <w:snapToGrid/>
          <w:sz w:val="22"/>
          <w:szCs w:val="22"/>
          <w:lang w:val="en-US" w:eastAsia="zh-CN"/>
        </w:rPr>
        <w:t>, 2342-2345.</w:t>
      </w:r>
    </w:p>
    <w:p w14:paraId="57CF8B43"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9.</w:t>
      </w:r>
      <w:r w:rsidRPr="004751CC">
        <w:rPr>
          <w:rFonts w:ascii="Calibri" w:eastAsia="DengXian" w:hAnsi="Calibri" w:cs="Calibri"/>
          <w:noProof/>
          <w:snapToGrid/>
          <w:sz w:val="22"/>
          <w:szCs w:val="22"/>
          <w:lang w:val="en-US" w:eastAsia="zh-CN"/>
        </w:rPr>
        <w:tab/>
        <w:t xml:space="preserve">C. D. McNitt, H. Cheng, S. Ullrich, V. V. Popik and M. Bjerknes, </w:t>
      </w:r>
      <w:r w:rsidRPr="004751CC">
        <w:rPr>
          <w:rFonts w:ascii="Calibri" w:eastAsia="DengXian" w:hAnsi="Calibri" w:cs="Calibri"/>
          <w:i/>
          <w:noProof/>
          <w:snapToGrid/>
          <w:sz w:val="22"/>
          <w:szCs w:val="22"/>
          <w:lang w:val="en-US" w:eastAsia="zh-CN"/>
        </w:rPr>
        <w:t>Journal of the American Chemical Society</w:t>
      </w:r>
      <w:r w:rsidRPr="004751CC">
        <w:rPr>
          <w:rFonts w:ascii="Calibri" w:eastAsia="DengXian" w:hAnsi="Calibri" w:cs="Calibri"/>
          <w:noProof/>
          <w:snapToGrid/>
          <w:sz w:val="22"/>
          <w:szCs w:val="22"/>
          <w:lang w:val="en-US" w:eastAsia="zh-CN"/>
        </w:rPr>
        <w:t xml:space="preserve">, 2017, </w:t>
      </w:r>
      <w:r w:rsidRPr="004751CC">
        <w:rPr>
          <w:rFonts w:ascii="Calibri" w:eastAsia="DengXian" w:hAnsi="Calibri" w:cs="Calibri"/>
          <w:b/>
          <w:noProof/>
          <w:snapToGrid/>
          <w:sz w:val="22"/>
          <w:szCs w:val="22"/>
          <w:lang w:val="en-US" w:eastAsia="zh-CN"/>
        </w:rPr>
        <w:t>139</w:t>
      </w:r>
      <w:r w:rsidRPr="004751CC">
        <w:rPr>
          <w:rFonts w:ascii="Calibri" w:eastAsia="DengXian" w:hAnsi="Calibri" w:cs="Calibri"/>
          <w:noProof/>
          <w:snapToGrid/>
          <w:sz w:val="22"/>
          <w:szCs w:val="22"/>
          <w:lang w:val="en-US" w:eastAsia="zh-CN"/>
        </w:rPr>
        <w:t>, 14029-14032.</w:t>
      </w:r>
    </w:p>
    <w:p w14:paraId="501E5FF5"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10.</w:t>
      </w:r>
      <w:r w:rsidRPr="004751CC">
        <w:rPr>
          <w:rFonts w:ascii="Calibri" w:eastAsia="DengXian" w:hAnsi="Calibri" w:cs="Calibri"/>
          <w:noProof/>
          <w:snapToGrid/>
          <w:sz w:val="22"/>
          <w:szCs w:val="22"/>
          <w:lang w:val="en-US" w:eastAsia="zh-CN"/>
        </w:rPr>
        <w:tab/>
        <w:t xml:space="preserve">M. Martínek, L. Filipová, J. Galeta, L. Ludvíková and P. Klán, </w:t>
      </w:r>
      <w:r w:rsidRPr="004751CC">
        <w:rPr>
          <w:rFonts w:ascii="Calibri" w:eastAsia="DengXian" w:hAnsi="Calibri" w:cs="Calibri"/>
          <w:i/>
          <w:noProof/>
          <w:snapToGrid/>
          <w:sz w:val="22"/>
          <w:szCs w:val="22"/>
          <w:lang w:val="en-US" w:eastAsia="zh-CN"/>
        </w:rPr>
        <w:t>Organic Letters</w:t>
      </w:r>
      <w:r w:rsidRPr="004751CC">
        <w:rPr>
          <w:rFonts w:ascii="Calibri" w:eastAsia="DengXian" w:hAnsi="Calibri" w:cs="Calibri"/>
          <w:noProof/>
          <w:snapToGrid/>
          <w:sz w:val="22"/>
          <w:szCs w:val="22"/>
          <w:lang w:val="en-US" w:eastAsia="zh-CN"/>
        </w:rPr>
        <w:t xml:space="preserve">, 2016, </w:t>
      </w:r>
      <w:r w:rsidRPr="004751CC">
        <w:rPr>
          <w:rFonts w:ascii="Calibri" w:eastAsia="DengXian" w:hAnsi="Calibri" w:cs="Calibri"/>
          <w:b/>
          <w:noProof/>
          <w:snapToGrid/>
          <w:sz w:val="22"/>
          <w:szCs w:val="22"/>
          <w:lang w:val="en-US" w:eastAsia="zh-CN"/>
        </w:rPr>
        <w:t>18</w:t>
      </w:r>
      <w:r w:rsidRPr="004751CC">
        <w:rPr>
          <w:rFonts w:ascii="Calibri" w:eastAsia="DengXian" w:hAnsi="Calibri" w:cs="Calibri"/>
          <w:noProof/>
          <w:snapToGrid/>
          <w:sz w:val="22"/>
          <w:szCs w:val="22"/>
          <w:lang w:val="en-US" w:eastAsia="zh-CN"/>
        </w:rPr>
        <w:t>, 4892-4895.</w:t>
      </w:r>
    </w:p>
    <w:p w14:paraId="385412F2"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11.</w:t>
      </w:r>
      <w:r w:rsidRPr="004751CC">
        <w:rPr>
          <w:rFonts w:ascii="Calibri" w:eastAsia="DengXian" w:hAnsi="Calibri" w:cs="Calibri"/>
          <w:noProof/>
          <w:snapToGrid/>
          <w:sz w:val="22"/>
          <w:szCs w:val="22"/>
          <w:lang w:val="en-US" w:eastAsia="zh-CN"/>
        </w:rPr>
        <w:tab/>
        <w:t xml:space="preserve">L. Shah, S. T. Laughlin and I. S. Carrico, </w:t>
      </w:r>
      <w:r w:rsidRPr="004751CC">
        <w:rPr>
          <w:rFonts w:ascii="Calibri" w:eastAsia="DengXian" w:hAnsi="Calibri" w:cs="Calibri"/>
          <w:i/>
          <w:noProof/>
          <w:snapToGrid/>
          <w:sz w:val="22"/>
          <w:szCs w:val="22"/>
          <w:lang w:val="en-US" w:eastAsia="zh-CN"/>
        </w:rPr>
        <w:t>Journal of the American Chemical Society</w:t>
      </w:r>
      <w:r w:rsidRPr="004751CC">
        <w:rPr>
          <w:rFonts w:ascii="Calibri" w:eastAsia="DengXian" w:hAnsi="Calibri" w:cs="Calibri"/>
          <w:noProof/>
          <w:snapToGrid/>
          <w:sz w:val="22"/>
          <w:szCs w:val="22"/>
          <w:lang w:val="en-US" w:eastAsia="zh-CN"/>
        </w:rPr>
        <w:t xml:space="preserve">, 2016, </w:t>
      </w:r>
      <w:r w:rsidRPr="004751CC">
        <w:rPr>
          <w:rFonts w:ascii="Calibri" w:eastAsia="DengXian" w:hAnsi="Calibri" w:cs="Calibri"/>
          <w:b/>
          <w:noProof/>
          <w:snapToGrid/>
          <w:sz w:val="22"/>
          <w:szCs w:val="22"/>
          <w:lang w:val="en-US" w:eastAsia="zh-CN"/>
        </w:rPr>
        <w:t>138</w:t>
      </w:r>
      <w:r w:rsidRPr="004751CC">
        <w:rPr>
          <w:rFonts w:ascii="Calibri" w:eastAsia="DengXian" w:hAnsi="Calibri" w:cs="Calibri"/>
          <w:noProof/>
          <w:snapToGrid/>
          <w:sz w:val="22"/>
          <w:szCs w:val="22"/>
          <w:lang w:val="en-US" w:eastAsia="zh-CN"/>
        </w:rPr>
        <w:t>, 5186-5189.</w:t>
      </w:r>
    </w:p>
    <w:p w14:paraId="0C6798B2"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12.</w:t>
      </w:r>
      <w:r w:rsidRPr="004751CC">
        <w:rPr>
          <w:rFonts w:ascii="Calibri" w:eastAsia="DengXian" w:hAnsi="Calibri" w:cs="Calibri"/>
          <w:noProof/>
          <w:snapToGrid/>
          <w:sz w:val="22"/>
          <w:szCs w:val="22"/>
          <w:lang w:val="en-US" w:eastAsia="zh-CN"/>
        </w:rPr>
        <w:tab/>
        <w:t xml:space="preserve">H. Zhang, W. S. Trout, S. Liu, G. A. Andrade, D. A. Hudson, S. L. Scinto, K. T. Dicker, Y. Li, N. Lazouski, J. Rosenthal, C. Thorpe, X. Jia and J. M. Fox, </w:t>
      </w:r>
      <w:r w:rsidRPr="004751CC">
        <w:rPr>
          <w:rFonts w:ascii="Calibri" w:eastAsia="DengXian" w:hAnsi="Calibri" w:cs="Calibri"/>
          <w:i/>
          <w:noProof/>
          <w:snapToGrid/>
          <w:sz w:val="22"/>
          <w:szCs w:val="22"/>
          <w:lang w:val="en-US" w:eastAsia="zh-CN"/>
        </w:rPr>
        <w:t>Journal of the American Chemical Society</w:t>
      </w:r>
      <w:r w:rsidRPr="004751CC">
        <w:rPr>
          <w:rFonts w:ascii="Calibri" w:eastAsia="DengXian" w:hAnsi="Calibri" w:cs="Calibri"/>
          <w:noProof/>
          <w:snapToGrid/>
          <w:sz w:val="22"/>
          <w:szCs w:val="22"/>
          <w:lang w:val="en-US" w:eastAsia="zh-CN"/>
        </w:rPr>
        <w:t xml:space="preserve">, 2016, </w:t>
      </w:r>
      <w:r w:rsidRPr="004751CC">
        <w:rPr>
          <w:rFonts w:ascii="Calibri" w:eastAsia="DengXian" w:hAnsi="Calibri" w:cs="Calibri"/>
          <w:b/>
          <w:noProof/>
          <w:snapToGrid/>
          <w:sz w:val="22"/>
          <w:szCs w:val="22"/>
          <w:lang w:val="en-US" w:eastAsia="zh-CN"/>
        </w:rPr>
        <w:t>138</w:t>
      </w:r>
      <w:r w:rsidRPr="004751CC">
        <w:rPr>
          <w:rFonts w:ascii="Calibri" w:eastAsia="DengXian" w:hAnsi="Calibri" w:cs="Calibri"/>
          <w:noProof/>
          <w:snapToGrid/>
          <w:sz w:val="22"/>
          <w:szCs w:val="22"/>
          <w:lang w:val="en-US" w:eastAsia="zh-CN"/>
        </w:rPr>
        <w:t>, 5978-5983.</w:t>
      </w:r>
    </w:p>
    <w:p w14:paraId="7D59A2C7" w14:textId="77777777" w:rsidR="004751CC" w:rsidRPr="004751CC" w:rsidRDefault="004751CC" w:rsidP="004751CC">
      <w:pPr>
        <w:widowControl/>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13.</w:t>
      </w:r>
      <w:r w:rsidRPr="004751CC">
        <w:rPr>
          <w:rFonts w:ascii="Calibri" w:eastAsia="DengXian" w:hAnsi="Calibri" w:cs="Calibri"/>
          <w:noProof/>
          <w:snapToGrid/>
          <w:sz w:val="22"/>
          <w:szCs w:val="22"/>
          <w:lang w:val="en-US" w:eastAsia="zh-CN"/>
        </w:rPr>
        <w:tab/>
        <w:t xml:space="preserve">J. Li, H. Kong, L. Huang, B. Cheng, K. Qin, M. Zheng, Z. Yan and Y. Zhang, </w:t>
      </w:r>
      <w:r w:rsidRPr="004751CC">
        <w:rPr>
          <w:rFonts w:ascii="Calibri" w:eastAsia="DengXian" w:hAnsi="Calibri" w:cs="Calibri"/>
          <w:i/>
          <w:noProof/>
          <w:snapToGrid/>
          <w:sz w:val="22"/>
          <w:szCs w:val="22"/>
          <w:lang w:val="en-US" w:eastAsia="zh-CN"/>
        </w:rPr>
        <w:t>Journal of the American Chemical Society</w:t>
      </w:r>
      <w:r w:rsidRPr="004751CC">
        <w:rPr>
          <w:rFonts w:ascii="Calibri" w:eastAsia="DengXian" w:hAnsi="Calibri" w:cs="Calibri"/>
          <w:noProof/>
          <w:snapToGrid/>
          <w:sz w:val="22"/>
          <w:szCs w:val="22"/>
          <w:lang w:val="en-US" w:eastAsia="zh-CN"/>
        </w:rPr>
        <w:t xml:space="preserve">, 2018, </w:t>
      </w:r>
      <w:r w:rsidRPr="004751CC">
        <w:rPr>
          <w:rFonts w:ascii="Calibri" w:eastAsia="DengXian" w:hAnsi="Calibri" w:cs="Calibri"/>
          <w:b/>
          <w:noProof/>
          <w:snapToGrid/>
          <w:sz w:val="22"/>
          <w:szCs w:val="22"/>
          <w:lang w:val="en-US" w:eastAsia="zh-CN"/>
        </w:rPr>
        <w:t>140</w:t>
      </w:r>
      <w:r w:rsidRPr="004751CC">
        <w:rPr>
          <w:rFonts w:ascii="Calibri" w:eastAsia="DengXian" w:hAnsi="Calibri" w:cs="Calibri"/>
          <w:noProof/>
          <w:snapToGrid/>
          <w:sz w:val="22"/>
          <w:szCs w:val="22"/>
          <w:lang w:val="en-US" w:eastAsia="zh-CN"/>
        </w:rPr>
        <w:t>, 14542-14546.</w:t>
      </w:r>
    </w:p>
    <w:p w14:paraId="72C69C62" w14:textId="77777777" w:rsidR="004751CC" w:rsidRPr="004751CC" w:rsidRDefault="004751CC" w:rsidP="004751CC">
      <w:pPr>
        <w:widowControl/>
        <w:spacing w:after="160"/>
        <w:ind w:left="720" w:hanging="720"/>
        <w:rPr>
          <w:rFonts w:ascii="Calibri" w:eastAsia="DengXian" w:hAnsi="Calibri" w:cs="Calibri"/>
          <w:noProof/>
          <w:snapToGrid/>
          <w:sz w:val="22"/>
          <w:szCs w:val="22"/>
          <w:lang w:val="en-US" w:eastAsia="zh-CN"/>
        </w:rPr>
      </w:pPr>
      <w:r w:rsidRPr="004751CC">
        <w:rPr>
          <w:rFonts w:ascii="Calibri" w:eastAsia="DengXian" w:hAnsi="Calibri" w:cs="Calibri"/>
          <w:noProof/>
          <w:snapToGrid/>
          <w:sz w:val="22"/>
          <w:szCs w:val="22"/>
          <w:lang w:val="en-US" w:eastAsia="zh-CN"/>
        </w:rPr>
        <w:t>14.</w:t>
      </w:r>
      <w:r w:rsidRPr="004751CC">
        <w:rPr>
          <w:rFonts w:ascii="Calibri" w:eastAsia="DengXian" w:hAnsi="Calibri" w:cs="Calibri"/>
          <w:noProof/>
          <w:snapToGrid/>
          <w:sz w:val="22"/>
          <w:szCs w:val="22"/>
          <w:lang w:val="en-US" w:eastAsia="zh-CN"/>
        </w:rPr>
        <w:tab/>
        <w:t xml:space="preserve">L. Zhang, X. Zhang, Z. Yao, S. Jiang, J. Deng, B. Li and Z. Yu, </w:t>
      </w:r>
      <w:r w:rsidRPr="004751CC">
        <w:rPr>
          <w:rFonts w:ascii="Calibri" w:eastAsia="DengXian" w:hAnsi="Calibri" w:cs="Calibri"/>
          <w:i/>
          <w:noProof/>
          <w:snapToGrid/>
          <w:sz w:val="22"/>
          <w:szCs w:val="22"/>
          <w:lang w:val="en-US" w:eastAsia="zh-CN"/>
        </w:rPr>
        <w:t>Journal of the American Chemical Society</w:t>
      </w:r>
      <w:r w:rsidRPr="004751CC">
        <w:rPr>
          <w:rFonts w:ascii="Calibri" w:eastAsia="DengXian" w:hAnsi="Calibri" w:cs="Calibri"/>
          <w:noProof/>
          <w:snapToGrid/>
          <w:sz w:val="22"/>
          <w:szCs w:val="22"/>
          <w:lang w:val="en-US" w:eastAsia="zh-CN"/>
        </w:rPr>
        <w:t xml:space="preserve">, 2018, </w:t>
      </w:r>
      <w:r w:rsidRPr="004751CC">
        <w:rPr>
          <w:rFonts w:ascii="Calibri" w:eastAsia="DengXian" w:hAnsi="Calibri" w:cs="Calibri"/>
          <w:b/>
          <w:noProof/>
          <w:snapToGrid/>
          <w:sz w:val="22"/>
          <w:szCs w:val="22"/>
          <w:lang w:val="en-US" w:eastAsia="zh-CN"/>
        </w:rPr>
        <w:t>140</w:t>
      </w:r>
      <w:r w:rsidRPr="004751CC">
        <w:rPr>
          <w:rFonts w:ascii="Calibri" w:eastAsia="DengXian" w:hAnsi="Calibri" w:cs="Calibri"/>
          <w:noProof/>
          <w:snapToGrid/>
          <w:sz w:val="22"/>
          <w:szCs w:val="22"/>
          <w:lang w:val="en-US" w:eastAsia="zh-CN"/>
        </w:rPr>
        <w:t>, 7390-7394.</w:t>
      </w:r>
    </w:p>
    <w:p w14:paraId="07B03028" w14:textId="486A519D" w:rsidR="00850FF0" w:rsidRPr="007340B3" w:rsidRDefault="004751CC" w:rsidP="004751CC">
      <w:pPr>
        <w:suppressAutoHyphens/>
        <w:jc w:val="both"/>
        <w:rPr>
          <w:rFonts w:ascii="Arial" w:hAnsi="Arial" w:cs="Arial"/>
          <w:b/>
          <w:spacing w:val="-3"/>
          <w:sz w:val="22"/>
          <w:szCs w:val="22"/>
        </w:rPr>
      </w:pPr>
      <w:r w:rsidRPr="004751CC">
        <w:rPr>
          <w:rFonts w:ascii="Calibri" w:eastAsia="DengXian" w:hAnsi="Calibri"/>
          <w:snapToGrid/>
          <w:sz w:val="22"/>
          <w:szCs w:val="22"/>
          <w:lang w:val="en-US" w:eastAsia="zh-CN"/>
        </w:rPr>
        <w:fldChar w:fldCharType="end"/>
      </w:r>
    </w:p>
    <w:p w14:paraId="0143F353" w14:textId="77777777" w:rsidR="008530AC" w:rsidRDefault="008530AC" w:rsidP="008530AC">
      <w:pPr>
        <w:suppressAutoHyphens/>
        <w:jc w:val="both"/>
        <w:rPr>
          <w:rFonts w:ascii="Arial" w:hAnsi="Arial" w:cs="Arial"/>
          <w:b/>
          <w:spacing w:val="-3"/>
          <w:sz w:val="22"/>
          <w:szCs w:val="22"/>
        </w:rPr>
      </w:pPr>
    </w:p>
    <w:p w14:paraId="26DA7379" w14:textId="77777777" w:rsidR="008530AC" w:rsidRDefault="008530AC" w:rsidP="008530AC">
      <w:pPr>
        <w:suppressAutoHyphens/>
        <w:jc w:val="both"/>
        <w:rPr>
          <w:rFonts w:ascii="Arial" w:hAnsi="Arial" w:cs="Arial"/>
          <w:b/>
          <w:spacing w:val="-3"/>
          <w:sz w:val="22"/>
          <w:szCs w:val="22"/>
        </w:rPr>
      </w:pPr>
      <w:r w:rsidRPr="00264A97">
        <w:rPr>
          <w:rFonts w:ascii="Arial" w:hAnsi="Arial" w:cs="Arial"/>
          <w:b/>
          <w:spacing w:val="-3"/>
          <w:sz w:val="22"/>
          <w:szCs w:val="22"/>
        </w:rPr>
        <w:t>AUTHOR CV</w:t>
      </w:r>
    </w:p>
    <w:p w14:paraId="258CA4E7" w14:textId="77777777" w:rsidR="008530AC" w:rsidRDefault="008530AC" w:rsidP="008530AC">
      <w:pPr>
        <w:suppressAutoHyphens/>
        <w:jc w:val="both"/>
        <w:rPr>
          <w:rFonts w:ascii="Arial" w:hAnsi="Arial" w:cs="Arial"/>
          <w:b/>
          <w:spacing w:val="-3"/>
          <w:sz w:val="22"/>
          <w:szCs w:val="22"/>
        </w:rPr>
      </w:pPr>
    </w:p>
    <w:p w14:paraId="4737EFA2" w14:textId="4785B79D" w:rsidR="00680800" w:rsidRPr="00680800" w:rsidRDefault="00680800" w:rsidP="00680800">
      <w:pPr>
        <w:suppressAutoHyphens/>
        <w:jc w:val="both"/>
        <w:rPr>
          <w:rFonts w:ascii="Arial" w:hAnsi="Arial" w:cs="Arial"/>
          <w:b/>
          <w:spacing w:val="-3"/>
          <w:sz w:val="22"/>
          <w:szCs w:val="22"/>
        </w:rPr>
      </w:pPr>
      <w:r w:rsidRPr="00680800">
        <w:rPr>
          <w:rFonts w:ascii="Arial" w:hAnsi="Arial" w:cs="Arial"/>
          <w:b/>
          <w:spacing w:val="-3"/>
          <w:sz w:val="22"/>
          <w:szCs w:val="22"/>
        </w:rPr>
        <w:t>Personal Data</w:t>
      </w:r>
    </w:p>
    <w:p w14:paraId="47F105E6" w14:textId="77777777" w:rsidR="00680800" w:rsidRPr="00680800" w:rsidRDefault="00680800" w:rsidP="00680800">
      <w:pPr>
        <w:suppressAutoHyphens/>
        <w:jc w:val="both"/>
        <w:rPr>
          <w:rFonts w:ascii="Arial" w:hAnsi="Arial" w:cs="Arial"/>
          <w:spacing w:val="-3"/>
          <w:sz w:val="22"/>
          <w:szCs w:val="22"/>
        </w:rPr>
      </w:pPr>
      <w:r w:rsidRPr="00680800">
        <w:rPr>
          <w:rFonts w:ascii="Arial" w:hAnsi="Arial" w:cs="Arial"/>
          <w:spacing w:val="-3"/>
          <w:sz w:val="22"/>
          <w:szCs w:val="22"/>
        </w:rPr>
        <w:t>Name: Yan Zhang</w:t>
      </w:r>
    </w:p>
    <w:p w14:paraId="09954AC9" w14:textId="77777777" w:rsidR="00680800" w:rsidRDefault="00680800" w:rsidP="00680800">
      <w:pPr>
        <w:suppressAutoHyphens/>
        <w:jc w:val="both"/>
        <w:rPr>
          <w:rFonts w:ascii="Arial" w:hAnsi="Arial" w:cs="Arial"/>
          <w:spacing w:val="-3"/>
          <w:sz w:val="22"/>
          <w:szCs w:val="22"/>
        </w:rPr>
      </w:pPr>
      <w:r>
        <w:rPr>
          <w:rFonts w:ascii="Arial" w:hAnsi="Arial" w:cs="Arial"/>
          <w:spacing w:val="-3"/>
          <w:sz w:val="22"/>
          <w:szCs w:val="22"/>
        </w:rPr>
        <w:t>Current position</w:t>
      </w:r>
      <w:r w:rsidRPr="00680800">
        <w:rPr>
          <w:rFonts w:ascii="Arial" w:hAnsi="Arial" w:cs="Arial"/>
          <w:spacing w:val="-3"/>
          <w:sz w:val="22"/>
          <w:szCs w:val="22"/>
        </w:rPr>
        <w:t xml:space="preserve">: </w:t>
      </w:r>
      <w:r>
        <w:rPr>
          <w:rFonts w:ascii="Arial" w:hAnsi="Arial" w:cs="Arial"/>
          <w:spacing w:val="-3"/>
          <w:sz w:val="22"/>
          <w:szCs w:val="22"/>
        </w:rPr>
        <w:t xml:space="preserve">Professor, </w:t>
      </w:r>
      <w:r w:rsidRPr="00680800">
        <w:rPr>
          <w:rFonts w:ascii="Arial" w:hAnsi="Arial" w:cs="Arial"/>
          <w:spacing w:val="-3"/>
          <w:sz w:val="22"/>
          <w:szCs w:val="22"/>
        </w:rPr>
        <w:t xml:space="preserve">School of </w:t>
      </w:r>
      <w:r>
        <w:rPr>
          <w:rFonts w:ascii="Arial" w:hAnsi="Arial" w:cs="Arial"/>
          <w:spacing w:val="-3"/>
          <w:sz w:val="22"/>
          <w:szCs w:val="22"/>
        </w:rPr>
        <w:t>C</w:t>
      </w:r>
      <w:r w:rsidRPr="00680800">
        <w:rPr>
          <w:rFonts w:ascii="Arial" w:hAnsi="Arial" w:cs="Arial"/>
          <w:spacing w:val="-3"/>
          <w:sz w:val="22"/>
          <w:szCs w:val="22"/>
        </w:rPr>
        <w:t xml:space="preserve">hemistry &amp; </w:t>
      </w:r>
      <w:r>
        <w:rPr>
          <w:rFonts w:ascii="Arial" w:hAnsi="Arial" w:cs="Arial"/>
          <w:spacing w:val="-3"/>
          <w:sz w:val="22"/>
          <w:szCs w:val="22"/>
        </w:rPr>
        <w:t>C</w:t>
      </w:r>
      <w:r w:rsidRPr="00680800">
        <w:rPr>
          <w:rFonts w:ascii="Arial" w:hAnsi="Arial" w:cs="Arial"/>
          <w:spacing w:val="-3"/>
          <w:sz w:val="22"/>
          <w:szCs w:val="22"/>
        </w:rPr>
        <w:t>hemical engineering, Nanjing University</w:t>
      </w:r>
    </w:p>
    <w:p w14:paraId="7F63E7DD" w14:textId="77777777" w:rsidR="00680800" w:rsidRPr="00680800" w:rsidRDefault="00680800" w:rsidP="00680800">
      <w:pPr>
        <w:suppressAutoHyphens/>
        <w:jc w:val="both"/>
        <w:rPr>
          <w:rFonts w:ascii="Arial" w:hAnsi="Arial" w:cs="Arial"/>
          <w:spacing w:val="-3"/>
          <w:sz w:val="22"/>
          <w:szCs w:val="22"/>
        </w:rPr>
      </w:pPr>
      <w:r w:rsidRPr="00680800">
        <w:rPr>
          <w:rFonts w:ascii="Arial" w:hAnsi="Arial" w:cs="Arial"/>
          <w:spacing w:val="-3"/>
          <w:sz w:val="22"/>
          <w:szCs w:val="22"/>
        </w:rPr>
        <w:t>E-mail: njuzy@nju.edu.cn</w:t>
      </w:r>
    </w:p>
    <w:p w14:paraId="74020A23" w14:textId="77777777" w:rsidR="00680800" w:rsidRPr="00680800" w:rsidRDefault="00680800" w:rsidP="00680800">
      <w:pPr>
        <w:suppressAutoHyphens/>
        <w:jc w:val="both"/>
        <w:rPr>
          <w:rFonts w:ascii="Arial" w:hAnsi="Arial" w:cs="Arial"/>
          <w:spacing w:val="-3"/>
          <w:sz w:val="22"/>
          <w:szCs w:val="22"/>
        </w:rPr>
      </w:pPr>
      <w:r w:rsidRPr="00680800">
        <w:rPr>
          <w:rFonts w:ascii="Arial" w:hAnsi="Arial" w:cs="Arial"/>
          <w:spacing w:val="-3"/>
          <w:sz w:val="22"/>
          <w:szCs w:val="22"/>
        </w:rPr>
        <w:t>Group webpage: http://hysz.nju.edu.cn/yanzhang/</w:t>
      </w:r>
    </w:p>
    <w:p w14:paraId="0D4BCE1D" w14:textId="77777777" w:rsidR="00680800" w:rsidRPr="00680800" w:rsidRDefault="00680800" w:rsidP="00680800">
      <w:pPr>
        <w:suppressAutoHyphens/>
        <w:jc w:val="both"/>
        <w:rPr>
          <w:rFonts w:ascii="Arial" w:hAnsi="Arial" w:cs="Arial"/>
          <w:spacing w:val="-3"/>
          <w:sz w:val="22"/>
          <w:szCs w:val="22"/>
        </w:rPr>
      </w:pPr>
    </w:p>
    <w:p w14:paraId="302EE981" w14:textId="77777777" w:rsidR="00680800" w:rsidRPr="00680800" w:rsidRDefault="00680800" w:rsidP="00680800">
      <w:pPr>
        <w:suppressAutoHyphens/>
        <w:jc w:val="both"/>
        <w:rPr>
          <w:rFonts w:ascii="Arial" w:hAnsi="Arial" w:cs="Arial"/>
          <w:spacing w:val="-3"/>
          <w:sz w:val="22"/>
          <w:szCs w:val="22"/>
        </w:rPr>
      </w:pPr>
      <w:r w:rsidRPr="00680800">
        <w:rPr>
          <w:rFonts w:ascii="Arial" w:hAnsi="Arial" w:cs="Arial"/>
          <w:spacing w:val="-3"/>
          <w:sz w:val="22"/>
          <w:szCs w:val="22"/>
        </w:rPr>
        <w:t xml:space="preserve">Education    </w:t>
      </w:r>
    </w:p>
    <w:p w14:paraId="12C0D1D5" w14:textId="63FC4CE7" w:rsidR="00680800" w:rsidRPr="00680800" w:rsidRDefault="00680800" w:rsidP="00680800">
      <w:pPr>
        <w:suppressAutoHyphens/>
        <w:jc w:val="both"/>
        <w:rPr>
          <w:rFonts w:ascii="Arial" w:hAnsi="Arial" w:cs="Arial"/>
          <w:spacing w:val="-3"/>
          <w:sz w:val="22"/>
          <w:szCs w:val="22"/>
        </w:rPr>
      </w:pPr>
      <w:r w:rsidRPr="00680800">
        <w:rPr>
          <w:rFonts w:ascii="Arial" w:hAnsi="Arial" w:cs="Arial"/>
          <w:spacing w:val="-3"/>
          <w:sz w:val="22"/>
          <w:szCs w:val="22"/>
        </w:rPr>
        <w:t>09/1997-06/2002  Ph.</w:t>
      </w:r>
      <w:r>
        <w:rPr>
          <w:rFonts w:ascii="Arial" w:hAnsi="Arial" w:cs="Arial"/>
          <w:spacing w:val="-3"/>
          <w:sz w:val="22"/>
          <w:szCs w:val="22"/>
        </w:rPr>
        <w:t xml:space="preserve"> </w:t>
      </w:r>
      <w:r w:rsidRPr="00680800">
        <w:rPr>
          <w:rFonts w:ascii="Arial" w:hAnsi="Arial" w:cs="Arial"/>
          <w:spacing w:val="-3"/>
          <w:sz w:val="22"/>
          <w:szCs w:val="22"/>
        </w:rPr>
        <w:t xml:space="preserve">D, Organic Chemistry, Nanjing University, Nanjing, P. R. China. </w:t>
      </w:r>
    </w:p>
    <w:p w14:paraId="0A3E954D" w14:textId="77777777" w:rsidR="00680800" w:rsidRPr="00680800" w:rsidRDefault="00680800" w:rsidP="00680800">
      <w:pPr>
        <w:suppressAutoHyphens/>
        <w:jc w:val="both"/>
        <w:rPr>
          <w:rFonts w:ascii="Arial" w:hAnsi="Arial" w:cs="Arial"/>
          <w:spacing w:val="-3"/>
          <w:sz w:val="22"/>
          <w:szCs w:val="22"/>
        </w:rPr>
      </w:pPr>
      <w:r w:rsidRPr="00680800">
        <w:rPr>
          <w:rFonts w:ascii="Arial" w:hAnsi="Arial" w:cs="Arial"/>
          <w:spacing w:val="-3"/>
          <w:sz w:val="22"/>
          <w:szCs w:val="22"/>
        </w:rPr>
        <w:t>09/1993-07/</w:t>
      </w:r>
      <w:proofErr w:type="gramStart"/>
      <w:r w:rsidRPr="00680800">
        <w:rPr>
          <w:rFonts w:ascii="Arial" w:hAnsi="Arial" w:cs="Arial"/>
          <w:spacing w:val="-3"/>
          <w:sz w:val="22"/>
          <w:szCs w:val="22"/>
        </w:rPr>
        <w:t>1997  BS</w:t>
      </w:r>
      <w:proofErr w:type="gramEnd"/>
      <w:r w:rsidRPr="00680800">
        <w:rPr>
          <w:rFonts w:ascii="Arial" w:hAnsi="Arial" w:cs="Arial"/>
          <w:spacing w:val="-3"/>
          <w:sz w:val="22"/>
          <w:szCs w:val="22"/>
        </w:rPr>
        <w:t xml:space="preserve">, Chemistry, Jilin University, Changchun, P. R. China. </w:t>
      </w:r>
    </w:p>
    <w:p w14:paraId="1DF251F0" w14:textId="77777777" w:rsidR="00680800" w:rsidRPr="00680800" w:rsidRDefault="00680800" w:rsidP="00680800">
      <w:pPr>
        <w:suppressAutoHyphens/>
        <w:jc w:val="both"/>
        <w:rPr>
          <w:rFonts w:ascii="Arial" w:hAnsi="Arial" w:cs="Arial"/>
          <w:spacing w:val="-3"/>
          <w:sz w:val="22"/>
          <w:szCs w:val="22"/>
        </w:rPr>
      </w:pPr>
    </w:p>
    <w:p w14:paraId="743E290B" w14:textId="16091F9C" w:rsidR="00680800" w:rsidRPr="00680800" w:rsidRDefault="00680800" w:rsidP="00680800">
      <w:pPr>
        <w:suppressAutoHyphens/>
        <w:jc w:val="both"/>
        <w:rPr>
          <w:rFonts w:ascii="Arial" w:hAnsi="Arial" w:cs="Arial"/>
          <w:spacing w:val="-3"/>
          <w:sz w:val="22"/>
          <w:szCs w:val="22"/>
        </w:rPr>
      </w:pPr>
      <w:r>
        <w:rPr>
          <w:rFonts w:ascii="Arial" w:hAnsi="Arial" w:cs="Arial"/>
          <w:spacing w:val="-3"/>
          <w:sz w:val="22"/>
          <w:szCs w:val="22"/>
        </w:rPr>
        <w:t>Working</w:t>
      </w:r>
      <w:r w:rsidRPr="00680800">
        <w:rPr>
          <w:rFonts w:ascii="Arial" w:hAnsi="Arial" w:cs="Arial"/>
          <w:spacing w:val="-3"/>
          <w:sz w:val="22"/>
          <w:szCs w:val="22"/>
        </w:rPr>
        <w:t xml:space="preserve"> experiences</w:t>
      </w:r>
    </w:p>
    <w:p w14:paraId="7BB963E8" w14:textId="49803EFE" w:rsidR="00680800" w:rsidRDefault="00680800" w:rsidP="00680800">
      <w:pPr>
        <w:suppressAutoHyphens/>
        <w:ind w:left="1736" w:hangingChars="800" w:hanging="1736"/>
        <w:jc w:val="both"/>
        <w:rPr>
          <w:rFonts w:ascii="Arial" w:hAnsi="Arial" w:cs="Arial"/>
          <w:spacing w:val="-3"/>
          <w:sz w:val="22"/>
          <w:szCs w:val="22"/>
          <w:lang w:eastAsia="zh-CN"/>
        </w:rPr>
      </w:pPr>
      <w:r>
        <w:rPr>
          <w:rFonts w:ascii="Arial" w:hAnsi="Arial" w:cs="Arial" w:hint="eastAsia"/>
          <w:spacing w:val="-3"/>
          <w:sz w:val="22"/>
          <w:szCs w:val="22"/>
          <w:lang w:eastAsia="zh-CN"/>
        </w:rPr>
        <w:t>0</w:t>
      </w:r>
      <w:r>
        <w:rPr>
          <w:rFonts w:ascii="Arial" w:hAnsi="Arial" w:cs="Arial"/>
          <w:spacing w:val="-3"/>
          <w:sz w:val="22"/>
          <w:szCs w:val="22"/>
          <w:lang w:eastAsia="zh-CN"/>
        </w:rPr>
        <w:t xml:space="preserve">6/2016-present   Vice dean, </w:t>
      </w:r>
      <w:r>
        <w:rPr>
          <w:rFonts w:ascii="Arial" w:hAnsi="Arial" w:cs="Arial"/>
          <w:spacing w:val="-3"/>
          <w:sz w:val="22"/>
          <w:szCs w:val="22"/>
        </w:rPr>
        <w:t>School of C</w:t>
      </w:r>
      <w:r w:rsidRPr="00680800">
        <w:rPr>
          <w:rFonts w:ascii="Arial" w:hAnsi="Arial" w:cs="Arial"/>
          <w:spacing w:val="-3"/>
          <w:sz w:val="22"/>
          <w:szCs w:val="22"/>
        </w:rPr>
        <w:t>hemistry</w:t>
      </w:r>
      <w:r>
        <w:rPr>
          <w:rFonts w:ascii="Arial" w:hAnsi="Arial" w:cs="Arial"/>
          <w:spacing w:val="-3"/>
          <w:sz w:val="22"/>
          <w:szCs w:val="22"/>
        </w:rPr>
        <w:t xml:space="preserve"> &amp; Chemical Engineering</w:t>
      </w:r>
      <w:r w:rsidRPr="00680800">
        <w:rPr>
          <w:rFonts w:ascii="Arial" w:hAnsi="Arial" w:cs="Arial"/>
          <w:spacing w:val="-3"/>
          <w:sz w:val="22"/>
          <w:szCs w:val="22"/>
        </w:rPr>
        <w:t>, Nanjing University, P. R. China</w:t>
      </w:r>
    </w:p>
    <w:p w14:paraId="0FB9886E" w14:textId="2E40A9BB" w:rsidR="00680800" w:rsidRPr="00680800" w:rsidRDefault="00680800" w:rsidP="00680800">
      <w:pPr>
        <w:suppressAutoHyphens/>
        <w:ind w:left="1736" w:hangingChars="800" w:hanging="1736"/>
        <w:jc w:val="both"/>
        <w:rPr>
          <w:rFonts w:ascii="Arial" w:hAnsi="Arial" w:cs="Arial"/>
          <w:spacing w:val="-3"/>
          <w:sz w:val="22"/>
          <w:szCs w:val="22"/>
        </w:rPr>
      </w:pPr>
      <w:r w:rsidRPr="00680800">
        <w:rPr>
          <w:rFonts w:ascii="Arial" w:hAnsi="Arial" w:cs="Arial"/>
          <w:spacing w:val="-3"/>
          <w:sz w:val="22"/>
          <w:szCs w:val="22"/>
        </w:rPr>
        <w:t xml:space="preserve">09/2009-present  </w:t>
      </w:r>
      <w:r>
        <w:rPr>
          <w:rFonts w:ascii="Arial" w:hAnsi="Arial" w:cs="Arial"/>
          <w:spacing w:val="-3"/>
          <w:sz w:val="22"/>
          <w:szCs w:val="22"/>
        </w:rPr>
        <w:t xml:space="preserve"> </w:t>
      </w:r>
      <w:r w:rsidRPr="00680800">
        <w:rPr>
          <w:rFonts w:ascii="Arial" w:hAnsi="Arial" w:cs="Arial"/>
          <w:spacing w:val="-3"/>
          <w:sz w:val="22"/>
          <w:szCs w:val="22"/>
        </w:rPr>
        <w:t>Professor</w:t>
      </w:r>
      <w:r>
        <w:rPr>
          <w:rFonts w:ascii="Arial" w:hAnsi="Arial" w:cs="Arial"/>
          <w:spacing w:val="-3"/>
          <w:sz w:val="22"/>
          <w:szCs w:val="22"/>
        </w:rPr>
        <w:t>, School of C</w:t>
      </w:r>
      <w:r w:rsidRPr="00680800">
        <w:rPr>
          <w:rFonts w:ascii="Arial" w:hAnsi="Arial" w:cs="Arial"/>
          <w:spacing w:val="-3"/>
          <w:sz w:val="22"/>
          <w:szCs w:val="22"/>
        </w:rPr>
        <w:t>hemistry</w:t>
      </w:r>
      <w:r>
        <w:rPr>
          <w:rFonts w:ascii="Arial" w:hAnsi="Arial" w:cs="Arial"/>
          <w:spacing w:val="-3"/>
          <w:sz w:val="22"/>
          <w:szCs w:val="22"/>
        </w:rPr>
        <w:t xml:space="preserve"> &amp; Chemical Engineering</w:t>
      </w:r>
      <w:r w:rsidRPr="00680800">
        <w:rPr>
          <w:rFonts w:ascii="Arial" w:hAnsi="Arial" w:cs="Arial"/>
          <w:spacing w:val="-3"/>
          <w:sz w:val="22"/>
          <w:szCs w:val="22"/>
        </w:rPr>
        <w:t>, Nanjing University, P. R. China</w:t>
      </w:r>
    </w:p>
    <w:p w14:paraId="5BB39A22" w14:textId="77777777" w:rsidR="00680800" w:rsidRPr="00680800" w:rsidRDefault="00680800" w:rsidP="00680800">
      <w:pPr>
        <w:suppressAutoHyphens/>
        <w:jc w:val="both"/>
        <w:rPr>
          <w:rFonts w:ascii="Arial" w:hAnsi="Arial" w:cs="Arial"/>
          <w:spacing w:val="-3"/>
          <w:sz w:val="22"/>
          <w:szCs w:val="22"/>
        </w:rPr>
      </w:pPr>
      <w:r w:rsidRPr="00680800">
        <w:rPr>
          <w:rFonts w:ascii="Arial" w:hAnsi="Arial" w:cs="Arial"/>
          <w:spacing w:val="-3"/>
          <w:sz w:val="22"/>
          <w:szCs w:val="22"/>
        </w:rPr>
        <w:t>07/2004-09/</w:t>
      </w:r>
      <w:proofErr w:type="gramStart"/>
      <w:r w:rsidRPr="00680800">
        <w:rPr>
          <w:rFonts w:ascii="Arial" w:hAnsi="Arial" w:cs="Arial"/>
          <w:spacing w:val="-3"/>
          <w:sz w:val="22"/>
          <w:szCs w:val="22"/>
        </w:rPr>
        <w:t>2006  Postdoc</w:t>
      </w:r>
      <w:proofErr w:type="gramEnd"/>
      <w:r w:rsidRPr="00680800">
        <w:rPr>
          <w:rFonts w:ascii="Arial" w:hAnsi="Arial" w:cs="Arial"/>
          <w:spacing w:val="-3"/>
          <w:sz w:val="22"/>
          <w:szCs w:val="22"/>
        </w:rPr>
        <w:t>, Stanford University, Molecular Imaging Program at Stanford, USA</w:t>
      </w:r>
    </w:p>
    <w:p w14:paraId="142CF0B5" w14:textId="4BC8734E" w:rsidR="00680800" w:rsidRPr="00680800" w:rsidRDefault="00680800" w:rsidP="00680800">
      <w:pPr>
        <w:suppressAutoHyphens/>
        <w:ind w:left="217" w:hangingChars="100" w:hanging="217"/>
        <w:jc w:val="both"/>
        <w:rPr>
          <w:rFonts w:ascii="Arial" w:hAnsi="Arial" w:cs="Arial"/>
          <w:spacing w:val="-3"/>
          <w:sz w:val="22"/>
          <w:szCs w:val="22"/>
        </w:rPr>
      </w:pPr>
      <w:r w:rsidRPr="00680800">
        <w:rPr>
          <w:rFonts w:ascii="Arial" w:hAnsi="Arial" w:cs="Arial"/>
          <w:spacing w:val="-3"/>
          <w:sz w:val="22"/>
          <w:szCs w:val="22"/>
        </w:rPr>
        <w:t>07/2002-07/</w:t>
      </w:r>
      <w:proofErr w:type="gramStart"/>
      <w:r w:rsidRPr="00680800">
        <w:rPr>
          <w:rFonts w:ascii="Arial" w:hAnsi="Arial" w:cs="Arial"/>
          <w:spacing w:val="-3"/>
          <w:sz w:val="22"/>
          <w:szCs w:val="22"/>
        </w:rPr>
        <w:t xml:space="preserve">2004 </w:t>
      </w:r>
      <w:r>
        <w:rPr>
          <w:rFonts w:ascii="Arial" w:hAnsi="Arial" w:cs="Arial"/>
          <w:spacing w:val="-3"/>
          <w:sz w:val="22"/>
          <w:szCs w:val="22"/>
        </w:rPr>
        <w:t xml:space="preserve"> </w:t>
      </w:r>
      <w:r w:rsidRPr="00680800">
        <w:rPr>
          <w:rFonts w:ascii="Arial" w:hAnsi="Arial" w:cs="Arial"/>
          <w:spacing w:val="-3"/>
          <w:sz w:val="22"/>
          <w:szCs w:val="22"/>
        </w:rPr>
        <w:t>Postdoc</w:t>
      </w:r>
      <w:proofErr w:type="gramEnd"/>
      <w:r w:rsidRPr="00680800">
        <w:rPr>
          <w:rFonts w:ascii="Arial" w:hAnsi="Arial" w:cs="Arial"/>
          <w:spacing w:val="-3"/>
          <w:sz w:val="22"/>
          <w:szCs w:val="22"/>
        </w:rPr>
        <w:t xml:space="preserve">, Hong Kong University of Science and Technology, </w:t>
      </w:r>
      <w:proofErr w:type="spellStart"/>
      <w:r w:rsidRPr="00680800">
        <w:rPr>
          <w:rFonts w:ascii="Arial" w:hAnsi="Arial" w:cs="Arial"/>
          <w:spacing w:val="-3"/>
          <w:sz w:val="22"/>
          <w:szCs w:val="22"/>
        </w:rPr>
        <w:t>HongKong</w:t>
      </w:r>
      <w:proofErr w:type="spellEnd"/>
      <w:r w:rsidRPr="00680800">
        <w:rPr>
          <w:rFonts w:ascii="Arial" w:hAnsi="Arial" w:cs="Arial"/>
          <w:spacing w:val="-3"/>
          <w:sz w:val="22"/>
          <w:szCs w:val="22"/>
        </w:rPr>
        <w:t xml:space="preserve"> </w:t>
      </w:r>
    </w:p>
    <w:p w14:paraId="1B1B07E1" w14:textId="77777777" w:rsidR="00680800" w:rsidRPr="00680800" w:rsidRDefault="00680800" w:rsidP="00680800">
      <w:pPr>
        <w:suppressAutoHyphens/>
        <w:jc w:val="both"/>
        <w:rPr>
          <w:rFonts w:ascii="Arial" w:hAnsi="Arial" w:cs="Arial"/>
          <w:spacing w:val="-3"/>
          <w:sz w:val="22"/>
          <w:szCs w:val="22"/>
        </w:rPr>
      </w:pPr>
    </w:p>
    <w:p w14:paraId="7709F816" w14:textId="77777777" w:rsidR="00680800" w:rsidRPr="00680800" w:rsidRDefault="00680800" w:rsidP="00680800">
      <w:pPr>
        <w:suppressAutoHyphens/>
        <w:jc w:val="both"/>
        <w:rPr>
          <w:rFonts w:ascii="Arial" w:hAnsi="Arial" w:cs="Arial"/>
          <w:spacing w:val="-3"/>
          <w:sz w:val="22"/>
          <w:szCs w:val="22"/>
        </w:rPr>
      </w:pPr>
      <w:r w:rsidRPr="00680800">
        <w:rPr>
          <w:rFonts w:ascii="Arial" w:hAnsi="Arial" w:cs="Arial"/>
          <w:spacing w:val="-3"/>
          <w:sz w:val="22"/>
          <w:szCs w:val="22"/>
        </w:rPr>
        <w:t>Research interests:</w:t>
      </w:r>
    </w:p>
    <w:p w14:paraId="2FB1D624" w14:textId="03BA7FA6" w:rsidR="008530AC" w:rsidRDefault="00680800" w:rsidP="00680800">
      <w:pPr>
        <w:suppressAutoHyphens/>
        <w:jc w:val="both"/>
        <w:rPr>
          <w:rFonts w:ascii="Arial" w:hAnsi="Arial" w:cs="Arial"/>
          <w:spacing w:val="-3"/>
          <w:sz w:val="22"/>
          <w:szCs w:val="22"/>
        </w:rPr>
      </w:pPr>
      <w:r w:rsidRPr="00680800">
        <w:rPr>
          <w:rFonts w:ascii="Arial" w:hAnsi="Arial" w:cs="Arial"/>
          <w:spacing w:val="-3"/>
          <w:sz w:val="22"/>
          <w:szCs w:val="22"/>
        </w:rPr>
        <w:t xml:space="preserve">Photo-induced </w:t>
      </w:r>
      <w:r w:rsidR="006536B1">
        <w:rPr>
          <w:rFonts w:ascii="Arial" w:hAnsi="Arial" w:cs="Arial"/>
          <w:spacing w:val="-3"/>
          <w:sz w:val="22"/>
          <w:szCs w:val="22"/>
        </w:rPr>
        <w:t>biocompatible</w:t>
      </w:r>
      <w:r w:rsidRPr="00680800">
        <w:rPr>
          <w:rFonts w:ascii="Arial" w:hAnsi="Arial" w:cs="Arial"/>
          <w:spacing w:val="-3"/>
          <w:sz w:val="22"/>
          <w:szCs w:val="22"/>
        </w:rPr>
        <w:t xml:space="preserve"> reactions</w:t>
      </w:r>
      <w:r w:rsidR="006536B1">
        <w:rPr>
          <w:rFonts w:ascii="Arial" w:hAnsi="Arial" w:cs="Arial"/>
          <w:spacing w:val="-3"/>
          <w:sz w:val="22"/>
          <w:szCs w:val="22"/>
        </w:rPr>
        <w:t xml:space="preserve"> with chemical biological applications</w:t>
      </w:r>
      <w:r w:rsidRPr="00680800">
        <w:rPr>
          <w:rFonts w:ascii="Arial" w:hAnsi="Arial" w:cs="Arial"/>
          <w:spacing w:val="-3"/>
          <w:sz w:val="22"/>
          <w:szCs w:val="22"/>
        </w:rPr>
        <w:t>.</w:t>
      </w:r>
    </w:p>
    <w:p w14:paraId="24BFB9A1" w14:textId="6A412369" w:rsidR="006536B1" w:rsidRDefault="006536B1" w:rsidP="00680800">
      <w:pPr>
        <w:suppressAutoHyphens/>
        <w:jc w:val="both"/>
        <w:rPr>
          <w:rFonts w:ascii="Arial" w:hAnsi="Arial" w:cs="Arial"/>
          <w:spacing w:val="-3"/>
          <w:sz w:val="22"/>
          <w:szCs w:val="22"/>
        </w:rPr>
      </w:pPr>
    </w:p>
    <w:p w14:paraId="5FF86FC0" w14:textId="5C40A4F9" w:rsidR="006536B1" w:rsidRDefault="006536B1" w:rsidP="00680800">
      <w:pPr>
        <w:suppressAutoHyphens/>
        <w:jc w:val="both"/>
        <w:rPr>
          <w:rFonts w:ascii="Batang" w:eastAsia="Batang" w:hAnsi="Batang" w:cs="Batang"/>
          <w:b/>
          <w:bCs/>
          <w:color w:val="FF0000"/>
          <w:spacing w:val="-3"/>
          <w:sz w:val="22"/>
          <w:szCs w:val="22"/>
          <w:lang w:eastAsia="ko-KR"/>
        </w:rPr>
      </w:pPr>
      <w:r>
        <w:rPr>
          <w:rFonts w:ascii="Arial" w:hAnsi="Arial" w:cs="Arial"/>
          <w:spacing w:val="-3"/>
          <w:sz w:val="22"/>
          <w:szCs w:val="22"/>
        </w:rPr>
        <w:t>Selected publications</w:t>
      </w:r>
      <w:r w:rsidR="00726B51">
        <w:rPr>
          <w:rFonts w:ascii="Arial" w:hAnsi="Arial" w:cs="Arial"/>
          <w:spacing w:val="-3"/>
          <w:sz w:val="22"/>
          <w:szCs w:val="22"/>
        </w:rPr>
        <w:t xml:space="preserve"> on related topics</w:t>
      </w:r>
      <w:r>
        <w:rPr>
          <w:rFonts w:ascii="Arial" w:hAnsi="Arial" w:cs="Arial"/>
          <w:spacing w:val="-3"/>
          <w:sz w:val="22"/>
          <w:szCs w:val="22"/>
        </w:rPr>
        <w:t>:</w:t>
      </w:r>
      <w:r w:rsidR="00C6737F" w:rsidRPr="00C6737F">
        <w:rPr>
          <w:rFonts w:ascii="Times New Roman" w:hAnsi="Times New Roman"/>
          <w:spacing w:val="-3"/>
          <w:sz w:val="24"/>
          <w:szCs w:val="24"/>
        </w:rPr>
        <w:t xml:space="preserve"> </w:t>
      </w:r>
      <w:r w:rsidR="00C6737F" w:rsidRPr="00C6737F">
        <w:rPr>
          <w:rFonts w:ascii="Times New Roman" w:eastAsia="Batang" w:hAnsi="Times New Roman"/>
          <w:b/>
          <w:bCs/>
          <w:color w:val="FF0000"/>
          <w:spacing w:val="-3"/>
          <w:sz w:val="24"/>
          <w:szCs w:val="24"/>
          <w:lang w:eastAsia="ko-KR"/>
        </w:rPr>
        <w:t xml:space="preserve">I deleted </w:t>
      </w:r>
      <w:proofErr w:type="spellStart"/>
      <w:r w:rsidR="00C6737F" w:rsidRPr="00C6737F">
        <w:rPr>
          <w:rFonts w:ascii="Times New Roman" w:eastAsia="Batang" w:hAnsi="Times New Roman"/>
          <w:b/>
          <w:bCs/>
          <w:color w:val="FF0000"/>
          <w:spacing w:val="-3"/>
          <w:sz w:val="24"/>
          <w:szCs w:val="24"/>
          <w:lang w:eastAsia="ko-KR"/>
        </w:rPr>
        <w:t>ChemComm</w:t>
      </w:r>
      <w:proofErr w:type="spellEnd"/>
      <w:r w:rsidR="00C6737F" w:rsidRPr="00C6737F">
        <w:rPr>
          <w:rFonts w:ascii="Times New Roman" w:eastAsia="Batang" w:hAnsi="Times New Roman"/>
          <w:b/>
          <w:bCs/>
          <w:color w:val="FF0000"/>
          <w:spacing w:val="-3"/>
          <w:sz w:val="24"/>
          <w:szCs w:val="24"/>
          <w:lang w:eastAsia="ko-KR"/>
        </w:rPr>
        <w:t xml:space="preserve"> papers from this list and pls add some more high impacted papers regardless of contents related with this topic.</w:t>
      </w:r>
    </w:p>
    <w:p w14:paraId="3705D9B8" w14:textId="77777777" w:rsidR="00C6737F" w:rsidRDefault="00C6737F" w:rsidP="00680800">
      <w:pPr>
        <w:suppressAutoHyphens/>
        <w:jc w:val="both"/>
        <w:rPr>
          <w:rFonts w:ascii="Arial" w:hAnsi="Arial" w:cs="Arial"/>
          <w:spacing w:val="-3"/>
          <w:sz w:val="22"/>
          <w:szCs w:val="22"/>
        </w:rPr>
      </w:pPr>
    </w:p>
    <w:p w14:paraId="58BEA78A" w14:textId="54A27674" w:rsidR="006536B1" w:rsidRPr="006536B1" w:rsidRDefault="006536B1" w:rsidP="006536B1">
      <w:pPr>
        <w:suppressAutoHyphens/>
        <w:jc w:val="both"/>
        <w:rPr>
          <w:rFonts w:ascii="Arial" w:hAnsi="Arial" w:cs="Arial"/>
          <w:spacing w:val="-3"/>
          <w:sz w:val="22"/>
          <w:szCs w:val="22"/>
        </w:rPr>
      </w:pPr>
      <w:r>
        <w:rPr>
          <w:rFonts w:ascii="Arial" w:hAnsi="Arial" w:cs="Arial" w:hint="eastAsia"/>
          <w:spacing w:val="-3"/>
          <w:sz w:val="22"/>
          <w:szCs w:val="22"/>
        </w:rPr>
        <w:t>1.</w:t>
      </w:r>
      <w:r>
        <w:rPr>
          <w:rFonts w:ascii="Arial" w:hAnsi="Arial" w:cs="Arial"/>
          <w:spacing w:val="-3"/>
          <w:sz w:val="22"/>
          <w:szCs w:val="22"/>
        </w:rPr>
        <w:t xml:space="preserve"> </w:t>
      </w:r>
      <w:r w:rsidRPr="006536B1">
        <w:rPr>
          <w:rFonts w:ascii="Arial" w:hAnsi="Arial" w:cs="Arial" w:hint="eastAsia"/>
          <w:spacing w:val="-3"/>
          <w:sz w:val="22"/>
          <w:szCs w:val="22"/>
        </w:rPr>
        <w:t xml:space="preserve">J. Li , H. Kong, L. Huang, B. Cheng, K. Qin, M. Zheng, Z. Yan, Y. Zhang. Visible light-initiated </w:t>
      </w:r>
      <w:proofErr w:type="spellStart"/>
      <w:r w:rsidRPr="006536B1">
        <w:rPr>
          <w:rFonts w:ascii="Arial" w:hAnsi="Arial" w:cs="Arial" w:hint="eastAsia"/>
          <w:spacing w:val="-3"/>
          <w:sz w:val="22"/>
          <w:szCs w:val="22"/>
        </w:rPr>
        <w:t>bioorthogonal</w:t>
      </w:r>
      <w:proofErr w:type="spellEnd"/>
      <w:r w:rsidRPr="006536B1">
        <w:rPr>
          <w:rFonts w:ascii="Arial" w:hAnsi="Arial" w:cs="Arial" w:hint="eastAsia"/>
          <w:spacing w:val="-3"/>
          <w:sz w:val="22"/>
          <w:szCs w:val="22"/>
        </w:rPr>
        <w:t xml:space="preserve"> </w:t>
      </w:r>
      <w:proofErr w:type="spellStart"/>
      <w:r w:rsidRPr="006536B1">
        <w:rPr>
          <w:rFonts w:ascii="Arial" w:hAnsi="Arial" w:cs="Arial" w:hint="eastAsia"/>
          <w:spacing w:val="-3"/>
          <w:sz w:val="22"/>
          <w:szCs w:val="22"/>
        </w:rPr>
        <w:t>photoclick</w:t>
      </w:r>
      <w:proofErr w:type="spellEnd"/>
      <w:r w:rsidRPr="006536B1">
        <w:rPr>
          <w:rFonts w:ascii="Arial" w:hAnsi="Arial" w:cs="Arial" w:hint="eastAsia"/>
          <w:spacing w:val="-3"/>
          <w:sz w:val="22"/>
          <w:szCs w:val="22"/>
        </w:rPr>
        <w:t xml:space="preserve"> cycloaddition, J. Am. Chem. Soc., 2018, 140, 14542-14546.</w:t>
      </w:r>
    </w:p>
    <w:p w14:paraId="7A717497" w14:textId="2915F6EC" w:rsidR="006536B1" w:rsidRPr="006536B1" w:rsidRDefault="00C6737F" w:rsidP="006536B1">
      <w:pPr>
        <w:suppressAutoHyphens/>
        <w:jc w:val="both"/>
        <w:rPr>
          <w:rFonts w:ascii="Arial" w:hAnsi="Arial" w:cs="Arial"/>
          <w:spacing w:val="-3"/>
          <w:sz w:val="22"/>
          <w:szCs w:val="22"/>
        </w:rPr>
      </w:pPr>
      <w:r>
        <w:rPr>
          <w:rFonts w:ascii="Arial" w:hAnsi="Arial" w:cs="Arial"/>
          <w:spacing w:val="-3"/>
          <w:sz w:val="22"/>
          <w:szCs w:val="22"/>
        </w:rPr>
        <w:t>2</w:t>
      </w:r>
      <w:r w:rsidR="006536B1">
        <w:rPr>
          <w:rFonts w:ascii="Arial" w:hAnsi="Arial" w:cs="Arial"/>
          <w:spacing w:val="-3"/>
          <w:sz w:val="22"/>
          <w:szCs w:val="22"/>
        </w:rPr>
        <w:t xml:space="preserve">. </w:t>
      </w:r>
      <w:r w:rsidR="006536B1" w:rsidRPr="006536B1">
        <w:rPr>
          <w:rFonts w:ascii="Arial" w:hAnsi="Arial" w:cs="Arial"/>
          <w:spacing w:val="-3"/>
          <w:sz w:val="22"/>
          <w:szCs w:val="22"/>
        </w:rPr>
        <w:t xml:space="preserve">J. Li, L. Huang, X. Xiao, Y. Chen, X. Wang, Z. Zhou, C. Zhang, Y. Zhang. </w:t>
      </w:r>
      <w:proofErr w:type="spellStart"/>
      <w:r w:rsidR="006536B1" w:rsidRPr="006536B1">
        <w:rPr>
          <w:rFonts w:ascii="Arial" w:hAnsi="Arial" w:cs="Arial"/>
          <w:spacing w:val="-3"/>
          <w:sz w:val="22"/>
          <w:szCs w:val="22"/>
        </w:rPr>
        <w:t>Photoclickable</w:t>
      </w:r>
      <w:proofErr w:type="spellEnd"/>
      <w:r w:rsidR="006536B1" w:rsidRPr="006536B1">
        <w:rPr>
          <w:rFonts w:ascii="Arial" w:hAnsi="Arial" w:cs="Arial"/>
          <w:spacing w:val="-3"/>
          <w:sz w:val="22"/>
          <w:szCs w:val="22"/>
        </w:rPr>
        <w:t xml:space="preserve"> microRNA for the intracellular target identification of microRNAs, J. Am. Chem. Soc., 2016, 138, 15943-15949.</w:t>
      </w:r>
    </w:p>
    <w:p w14:paraId="7B8A1815" w14:textId="22F2A503" w:rsidR="006536B1" w:rsidRDefault="00C6737F" w:rsidP="006536B1">
      <w:pPr>
        <w:suppressAutoHyphens/>
        <w:jc w:val="both"/>
        <w:rPr>
          <w:rFonts w:ascii="Arial" w:hAnsi="Arial" w:cs="Arial"/>
          <w:spacing w:val="-3"/>
          <w:sz w:val="22"/>
          <w:szCs w:val="22"/>
        </w:rPr>
      </w:pPr>
      <w:r>
        <w:rPr>
          <w:rFonts w:ascii="Arial" w:hAnsi="Arial" w:cs="Arial"/>
          <w:spacing w:val="-3"/>
          <w:sz w:val="22"/>
          <w:szCs w:val="22"/>
        </w:rPr>
        <w:t>3</w:t>
      </w:r>
      <w:r w:rsidR="006536B1">
        <w:rPr>
          <w:rFonts w:ascii="Arial" w:hAnsi="Arial" w:cs="Arial"/>
          <w:spacing w:val="-3"/>
          <w:sz w:val="22"/>
          <w:szCs w:val="22"/>
        </w:rPr>
        <w:t xml:space="preserve">. </w:t>
      </w:r>
      <w:r w:rsidR="006536B1" w:rsidRPr="006536B1">
        <w:rPr>
          <w:rFonts w:ascii="Arial" w:hAnsi="Arial" w:cs="Arial"/>
          <w:spacing w:val="-3"/>
          <w:sz w:val="22"/>
          <w:szCs w:val="22"/>
        </w:rPr>
        <w:t xml:space="preserve">H. Jiang, X. An, K. Tong, T. Zheng, Y. Zhang, S. Yu, Visible-light-promoted </w:t>
      </w:r>
      <w:proofErr w:type="spellStart"/>
      <w:r w:rsidR="006536B1" w:rsidRPr="006536B1">
        <w:rPr>
          <w:rFonts w:ascii="Arial" w:hAnsi="Arial" w:cs="Arial"/>
          <w:spacing w:val="-3"/>
          <w:sz w:val="22"/>
          <w:szCs w:val="22"/>
        </w:rPr>
        <w:t>iminyl</w:t>
      </w:r>
      <w:proofErr w:type="spellEnd"/>
      <w:r w:rsidR="006536B1" w:rsidRPr="006536B1">
        <w:rPr>
          <w:rFonts w:ascii="Arial" w:hAnsi="Arial" w:cs="Arial"/>
          <w:spacing w:val="-3"/>
          <w:sz w:val="22"/>
          <w:szCs w:val="22"/>
        </w:rPr>
        <w:t xml:space="preserve">-radical formation from acyl oximes: A unified approach to pyridines, quinolines, and phenanthridines, </w:t>
      </w:r>
      <w:proofErr w:type="spellStart"/>
      <w:r w:rsidR="006536B1" w:rsidRPr="006536B1">
        <w:rPr>
          <w:rFonts w:ascii="Arial" w:hAnsi="Arial" w:cs="Arial"/>
          <w:spacing w:val="-3"/>
          <w:sz w:val="22"/>
          <w:szCs w:val="22"/>
        </w:rPr>
        <w:t>Angew</w:t>
      </w:r>
      <w:proofErr w:type="spellEnd"/>
      <w:r w:rsidR="006536B1" w:rsidRPr="006536B1">
        <w:rPr>
          <w:rFonts w:ascii="Arial" w:hAnsi="Arial" w:cs="Arial"/>
          <w:spacing w:val="-3"/>
          <w:sz w:val="22"/>
          <w:szCs w:val="22"/>
        </w:rPr>
        <w:t>. Chem. Int. Ed., 2015, 54, 4055-4059.</w:t>
      </w:r>
    </w:p>
    <w:p w14:paraId="5FB5094A" w14:textId="15A1FC28" w:rsidR="00726B51" w:rsidRPr="006536B1" w:rsidRDefault="00C6737F" w:rsidP="006536B1">
      <w:pPr>
        <w:suppressAutoHyphens/>
        <w:jc w:val="both"/>
        <w:rPr>
          <w:rFonts w:ascii="Arial" w:hAnsi="Arial" w:cs="Arial"/>
          <w:spacing w:val="-3"/>
          <w:sz w:val="22"/>
          <w:szCs w:val="22"/>
        </w:rPr>
      </w:pPr>
      <w:r>
        <w:rPr>
          <w:rFonts w:ascii="Arial" w:hAnsi="Arial" w:cs="Arial"/>
          <w:spacing w:val="-3"/>
          <w:sz w:val="22"/>
          <w:szCs w:val="22"/>
        </w:rPr>
        <w:t>4</w:t>
      </w:r>
      <w:r w:rsidR="00726B51">
        <w:rPr>
          <w:rFonts w:ascii="Arial" w:hAnsi="Arial" w:cs="Arial"/>
          <w:spacing w:val="-3"/>
          <w:sz w:val="22"/>
          <w:szCs w:val="22"/>
        </w:rPr>
        <w:t xml:space="preserve">. </w:t>
      </w:r>
      <w:r w:rsidR="00726B51" w:rsidRPr="00726B51">
        <w:rPr>
          <w:rFonts w:ascii="Arial" w:hAnsi="Arial" w:cs="Arial"/>
          <w:spacing w:val="-3"/>
          <w:sz w:val="22"/>
          <w:szCs w:val="22"/>
        </w:rPr>
        <w:t>J</w:t>
      </w:r>
      <w:r w:rsidR="00726B51">
        <w:rPr>
          <w:rFonts w:ascii="Arial" w:hAnsi="Arial" w:cs="Arial"/>
          <w:spacing w:val="-3"/>
          <w:sz w:val="22"/>
          <w:szCs w:val="22"/>
        </w:rPr>
        <w:t>.</w:t>
      </w:r>
      <w:r w:rsidR="00726B51" w:rsidRPr="00726B51">
        <w:rPr>
          <w:rFonts w:ascii="Arial" w:hAnsi="Arial" w:cs="Arial"/>
          <w:spacing w:val="-3"/>
          <w:sz w:val="22"/>
          <w:szCs w:val="22"/>
        </w:rPr>
        <w:t xml:space="preserve"> Li, S</w:t>
      </w:r>
      <w:r w:rsidR="00726B51">
        <w:rPr>
          <w:rFonts w:ascii="Arial" w:hAnsi="Arial" w:cs="Arial"/>
          <w:spacing w:val="-3"/>
          <w:sz w:val="22"/>
          <w:szCs w:val="22"/>
        </w:rPr>
        <w:t>.</w:t>
      </w:r>
      <w:r w:rsidR="00726B51" w:rsidRPr="00726B51">
        <w:rPr>
          <w:rFonts w:ascii="Arial" w:hAnsi="Arial" w:cs="Arial"/>
          <w:spacing w:val="-3"/>
          <w:sz w:val="22"/>
          <w:szCs w:val="22"/>
        </w:rPr>
        <w:t xml:space="preserve"> Tan, R</w:t>
      </w:r>
      <w:r w:rsidR="00726B51">
        <w:rPr>
          <w:rFonts w:ascii="Arial" w:hAnsi="Arial" w:cs="Arial"/>
          <w:spacing w:val="-3"/>
          <w:sz w:val="22"/>
          <w:szCs w:val="22"/>
        </w:rPr>
        <w:t>.</w:t>
      </w:r>
      <w:r w:rsidR="00726B51" w:rsidRPr="00726B51">
        <w:rPr>
          <w:rFonts w:ascii="Arial" w:hAnsi="Arial" w:cs="Arial"/>
          <w:spacing w:val="-3"/>
          <w:sz w:val="22"/>
          <w:szCs w:val="22"/>
        </w:rPr>
        <w:t xml:space="preserve"> </w:t>
      </w:r>
      <w:proofErr w:type="spellStart"/>
      <w:r w:rsidR="00726B51" w:rsidRPr="00726B51">
        <w:rPr>
          <w:rFonts w:ascii="Arial" w:hAnsi="Arial" w:cs="Arial"/>
          <w:spacing w:val="-3"/>
          <w:sz w:val="22"/>
          <w:szCs w:val="22"/>
        </w:rPr>
        <w:t>Kooger</w:t>
      </w:r>
      <w:proofErr w:type="spellEnd"/>
      <w:r w:rsidR="00726B51" w:rsidRPr="00726B51">
        <w:rPr>
          <w:rFonts w:ascii="Arial" w:hAnsi="Arial" w:cs="Arial"/>
          <w:spacing w:val="-3"/>
          <w:sz w:val="22"/>
          <w:szCs w:val="22"/>
        </w:rPr>
        <w:t>, C</w:t>
      </w:r>
      <w:r w:rsidR="00726B51">
        <w:rPr>
          <w:rFonts w:ascii="Arial" w:hAnsi="Arial" w:cs="Arial"/>
          <w:spacing w:val="-3"/>
          <w:sz w:val="22"/>
          <w:szCs w:val="22"/>
        </w:rPr>
        <w:t>.</w:t>
      </w:r>
      <w:r w:rsidR="00726B51" w:rsidRPr="00726B51">
        <w:rPr>
          <w:rFonts w:ascii="Arial" w:hAnsi="Arial" w:cs="Arial"/>
          <w:spacing w:val="-3"/>
          <w:sz w:val="22"/>
          <w:szCs w:val="22"/>
        </w:rPr>
        <w:t xml:space="preserve"> Zhang and Y</w:t>
      </w:r>
      <w:r w:rsidR="00726B51">
        <w:rPr>
          <w:rFonts w:ascii="Arial" w:hAnsi="Arial" w:cs="Arial"/>
          <w:spacing w:val="-3"/>
          <w:sz w:val="22"/>
          <w:szCs w:val="22"/>
        </w:rPr>
        <w:t>.</w:t>
      </w:r>
      <w:r w:rsidR="00726B51" w:rsidRPr="00726B51">
        <w:rPr>
          <w:rFonts w:ascii="Arial" w:hAnsi="Arial" w:cs="Arial"/>
          <w:spacing w:val="-3"/>
          <w:sz w:val="22"/>
          <w:szCs w:val="22"/>
        </w:rPr>
        <w:t xml:space="preserve"> Zhang, “MicroRNAs as novel biological targets for detection and regulation”, Chem. Soc. Rev., 2014, 43, 506</w:t>
      </w:r>
      <w:r w:rsidR="00726B51">
        <w:rPr>
          <w:rFonts w:ascii="Arial" w:hAnsi="Arial" w:cs="Arial"/>
          <w:spacing w:val="-3"/>
          <w:sz w:val="22"/>
          <w:szCs w:val="22"/>
        </w:rPr>
        <w:t>.</w:t>
      </w:r>
    </w:p>
    <w:p w14:paraId="6D0D0A39" w14:textId="4F1F9D28" w:rsidR="006536B1" w:rsidRPr="006536B1" w:rsidRDefault="00C6737F" w:rsidP="006536B1">
      <w:pPr>
        <w:suppressAutoHyphens/>
        <w:jc w:val="both"/>
        <w:rPr>
          <w:rFonts w:ascii="Arial" w:hAnsi="Arial" w:cs="Arial"/>
          <w:spacing w:val="-3"/>
          <w:sz w:val="22"/>
          <w:szCs w:val="22"/>
        </w:rPr>
      </w:pPr>
      <w:r>
        <w:rPr>
          <w:rFonts w:ascii="Arial" w:hAnsi="Arial" w:cs="Arial"/>
          <w:spacing w:val="-3"/>
          <w:sz w:val="22"/>
          <w:szCs w:val="22"/>
        </w:rPr>
        <w:t>5</w:t>
      </w:r>
      <w:r w:rsidR="006536B1">
        <w:rPr>
          <w:rFonts w:ascii="Arial" w:hAnsi="Arial" w:cs="Arial"/>
          <w:spacing w:val="-3"/>
          <w:sz w:val="22"/>
          <w:szCs w:val="22"/>
        </w:rPr>
        <w:t xml:space="preserve">. </w:t>
      </w:r>
      <w:r w:rsidR="006536B1" w:rsidRPr="006536B1">
        <w:rPr>
          <w:rFonts w:ascii="Arial" w:hAnsi="Arial" w:cs="Arial"/>
          <w:spacing w:val="-3"/>
          <w:sz w:val="22"/>
          <w:szCs w:val="22"/>
        </w:rPr>
        <w:t xml:space="preserve">H. Jiang, Y. Cheng, R. Wang, M. Zheng, Y. Zhang, S. Yu, Synthesis of 6-alkylated phenanthridine derivatives using </w:t>
      </w:r>
      <w:proofErr w:type="spellStart"/>
      <w:r w:rsidR="006536B1" w:rsidRPr="006536B1">
        <w:rPr>
          <w:rFonts w:ascii="Arial" w:hAnsi="Arial" w:cs="Arial"/>
          <w:spacing w:val="-3"/>
          <w:sz w:val="22"/>
          <w:szCs w:val="22"/>
        </w:rPr>
        <w:t>photoredox</w:t>
      </w:r>
      <w:proofErr w:type="spellEnd"/>
      <w:r w:rsidR="006536B1" w:rsidRPr="006536B1">
        <w:rPr>
          <w:rFonts w:ascii="Arial" w:hAnsi="Arial" w:cs="Arial"/>
          <w:spacing w:val="-3"/>
          <w:sz w:val="22"/>
          <w:szCs w:val="22"/>
        </w:rPr>
        <w:t xml:space="preserve"> neutral </w:t>
      </w:r>
      <w:proofErr w:type="spellStart"/>
      <w:r w:rsidR="006536B1" w:rsidRPr="006536B1">
        <w:rPr>
          <w:rFonts w:ascii="Arial" w:hAnsi="Arial" w:cs="Arial"/>
          <w:spacing w:val="-3"/>
          <w:sz w:val="22"/>
          <w:szCs w:val="22"/>
        </w:rPr>
        <w:t>somophilic</w:t>
      </w:r>
      <w:proofErr w:type="spellEnd"/>
      <w:r w:rsidR="006536B1" w:rsidRPr="006536B1">
        <w:rPr>
          <w:rFonts w:ascii="Arial" w:hAnsi="Arial" w:cs="Arial"/>
          <w:spacing w:val="-3"/>
          <w:sz w:val="22"/>
          <w:szCs w:val="22"/>
        </w:rPr>
        <w:t xml:space="preserve"> isocyanide insertion, </w:t>
      </w:r>
      <w:proofErr w:type="spellStart"/>
      <w:r w:rsidR="006536B1" w:rsidRPr="006536B1">
        <w:rPr>
          <w:rFonts w:ascii="Arial" w:hAnsi="Arial" w:cs="Arial"/>
          <w:spacing w:val="-3"/>
          <w:sz w:val="22"/>
          <w:szCs w:val="22"/>
        </w:rPr>
        <w:t>Angew</w:t>
      </w:r>
      <w:proofErr w:type="spellEnd"/>
      <w:r w:rsidR="006536B1" w:rsidRPr="006536B1">
        <w:rPr>
          <w:rFonts w:ascii="Arial" w:hAnsi="Arial" w:cs="Arial"/>
          <w:spacing w:val="-3"/>
          <w:sz w:val="22"/>
          <w:szCs w:val="22"/>
        </w:rPr>
        <w:t>. Chem. Int. Ed., 2013, 52, 13289-13292.</w:t>
      </w:r>
    </w:p>
    <w:p w14:paraId="31FA8CA5" w14:textId="5696A3FF" w:rsidR="006536B1" w:rsidRDefault="00C6737F" w:rsidP="006536B1">
      <w:pPr>
        <w:suppressAutoHyphens/>
        <w:jc w:val="both"/>
        <w:rPr>
          <w:rFonts w:ascii="Arial" w:hAnsi="Arial" w:cs="Arial"/>
          <w:spacing w:val="-3"/>
          <w:sz w:val="22"/>
          <w:szCs w:val="22"/>
        </w:rPr>
      </w:pPr>
      <w:r>
        <w:rPr>
          <w:rFonts w:ascii="Arial" w:hAnsi="Arial" w:cs="Arial"/>
          <w:spacing w:val="-3"/>
          <w:sz w:val="22"/>
          <w:szCs w:val="22"/>
        </w:rPr>
        <w:t>6</w:t>
      </w:r>
      <w:r w:rsidR="006536B1">
        <w:rPr>
          <w:rFonts w:ascii="Arial" w:hAnsi="Arial" w:cs="Arial"/>
          <w:spacing w:val="-3"/>
          <w:sz w:val="22"/>
          <w:szCs w:val="22"/>
        </w:rPr>
        <w:t xml:space="preserve">. </w:t>
      </w:r>
      <w:r w:rsidR="006536B1" w:rsidRPr="006536B1">
        <w:rPr>
          <w:rFonts w:ascii="Arial" w:hAnsi="Arial" w:cs="Arial"/>
          <w:spacing w:val="-3"/>
          <w:sz w:val="22"/>
          <w:szCs w:val="22"/>
        </w:rPr>
        <w:t xml:space="preserve">M. He, J. Li, S. Tan, R. Wang, Y. Zhang. Photodegradable supramolecular hydrogels with fluorescence turn-on reporter for </w:t>
      </w:r>
      <w:proofErr w:type="spellStart"/>
      <w:r w:rsidR="006536B1" w:rsidRPr="006536B1">
        <w:rPr>
          <w:rFonts w:ascii="Arial" w:hAnsi="Arial" w:cs="Arial"/>
          <w:spacing w:val="-3"/>
          <w:sz w:val="22"/>
          <w:szCs w:val="22"/>
        </w:rPr>
        <w:t>photomodulation</w:t>
      </w:r>
      <w:proofErr w:type="spellEnd"/>
      <w:r w:rsidR="006536B1" w:rsidRPr="006536B1">
        <w:rPr>
          <w:rFonts w:ascii="Arial" w:hAnsi="Arial" w:cs="Arial"/>
          <w:spacing w:val="-3"/>
          <w:sz w:val="22"/>
          <w:szCs w:val="22"/>
        </w:rPr>
        <w:t xml:space="preserve"> of cellular microenvironments, J. Am. Chem. Soc., 2013, 135, 18718-18721.</w:t>
      </w:r>
    </w:p>
    <w:p w14:paraId="2DA1ACBF" w14:textId="017CA4C4" w:rsidR="00726B51" w:rsidRDefault="00C6737F" w:rsidP="006536B1">
      <w:pPr>
        <w:suppressAutoHyphens/>
        <w:jc w:val="both"/>
        <w:rPr>
          <w:rFonts w:ascii="Arial" w:hAnsi="Arial" w:cs="Arial"/>
          <w:spacing w:val="-3"/>
          <w:sz w:val="22"/>
          <w:szCs w:val="22"/>
          <w:lang w:eastAsia="zh-CN"/>
        </w:rPr>
      </w:pPr>
      <w:r>
        <w:rPr>
          <w:rFonts w:ascii="Arial" w:hAnsi="Arial" w:cs="Arial"/>
          <w:spacing w:val="-3"/>
          <w:sz w:val="22"/>
          <w:szCs w:val="22"/>
          <w:lang w:eastAsia="zh-CN"/>
        </w:rPr>
        <w:t>7</w:t>
      </w:r>
      <w:r w:rsidR="00726B51">
        <w:rPr>
          <w:rFonts w:ascii="Arial" w:hAnsi="Arial" w:cs="Arial"/>
          <w:spacing w:val="-3"/>
          <w:sz w:val="22"/>
          <w:szCs w:val="22"/>
          <w:lang w:eastAsia="zh-CN"/>
        </w:rPr>
        <w:t xml:space="preserve">. </w:t>
      </w:r>
      <w:r w:rsidR="00726B51" w:rsidRPr="00726B51">
        <w:rPr>
          <w:rFonts w:ascii="Arial" w:hAnsi="Arial" w:cs="Arial"/>
          <w:spacing w:val="-3"/>
          <w:sz w:val="22"/>
          <w:szCs w:val="22"/>
          <w:lang w:eastAsia="zh-CN"/>
        </w:rPr>
        <w:t>H</w:t>
      </w:r>
      <w:r w:rsidR="00726B51">
        <w:rPr>
          <w:rFonts w:ascii="Arial" w:hAnsi="Arial" w:cs="Arial"/>
          <w:spacing w:val="-3"/>
          <w:sz w:val="22"/>
          <w:szCs w:val="22"/>
          <w:lang w:eastAsia="zh-CN"/>
        </w:rPr>
        <w:t>.</w:t>
      </w:r>
      <w:r w:rsidR="00726B51" w:rsidRPr="00726B51">
        <w:rPr>
          <w:rFonts w:ascii="Arial" w:hAnsi="Arial" w:cs="Arial"/>
          <w:spacing w:val="-3"/>
          <w:sz w:val="22"/>
          <w:szCs w:val="22"/>
          <w:lang w:eastAsia="zh-CN"/>
        </w:rPr>
        <w:t xml:space="preserve"> Yu, J</w:t>
      </w:r>
      <w:r w:rsidR="00726B51">
        <w:rPr>
          <w:rFonts w:ascii="Arial" w:hAnsi="Arial" w:cs="Arial"/>
          <w:spacing w:val="-3"/>
          <w:sz w:val="22"/>
          <w:szCs w:val="22"/>
          <w:lang w:eastAsia="zh-CN"/>
        </w:rPr>
        <w:t>.</w:t>
      </w:r>
      <w:r w:rsidR="00726B51" w:rsidRPr="00726B51">
        <w:rPr>
          <w:rFonts w:ascii="Arial" w:hAnsi="Arial" w:cs="Arial"/>
          <w:spacing w:val="-3"/>
          <w:sz w:val="22"/>
          <w:szCs w:val="22"/>
          <w:lang w:eastAsia="zh-CN"/>
        </w:rPr>
        <w:t xml:space="preserve"> Li, D</w:t>
      </w:r>
      <w:r w:rsidR="00726B51">
        <w:rPr>
          <w:rFonts w:ascii="Arial" w:hAnsi="Arial" w:cs="Arial"/>
          <w:spacing w:val="-3"/>
          <w:sz w:val="22"/>
          <w:szCs w:val="22"/>
          <w:lang w:eastAsia="zh-CN"/>
        </w:rPr>
        <w:t>.</w:t>
      </w:r>
      <w:r w:rsidR="00726B51" w:rsidRPr="00726B51">
        <w:rPr>
          <w:rFonts w:ascii="Arial" w:hAnsi="Arial" w:cs="Arial"/>
          <w:spacing w:val="-3"/>
          <w:sz w:val="22"/>
          <w:szCs w:val="22"/>
          <w:lang w:eastAsia="zh-CN"/>
        </w:rPr>
        <w:t xml:space="preserve"> Wu, Z</w:t>
      </w:r>
      <w:r w:rsidR="00726B51">
        <w:rPr>
          <w:rFonts w:ascii="Arial" w:hAnsi="Arial" w:cs="Arial"/>
          <w:spacing w:val="-3"/>
          <w:sz w:val="22"/>
          <w:szCs w:val="22"/>
          <w:lang w:eastAsia="zh-CN"/>
        </w:rPr>
        <w:t>.</w:t>
      </w:r>
      <w:r w:rsidR="00726B51" w:rsidRPr="00726B51">
        <w:rPr>
          <w:rFonts w:ascii="Arial" w:hAnsi="Arial" w:cs="Arial"/>
          <w:spacing w:val="-3"/>
          <w:sz w:val="22"/>
          <w:szCs w:val="22"/>
          <w:lang w:eastAsia="zh-CN"/>
        </w:rPr>
        <w:t xml:space="preserve"> </w:t>
      </w:r>
      <w:proofErr w:type="spellStart"/>
      <w:r w:rsidR="00726B51" w:rsidRPr="00726B51">
        <w:rPr>
          <w:rFonts w:ascii="Arial" w:hAnsi="Arial" w:cs="Arial"/>
          <w:spacing w:val="-3"/>
          <w:sz w:val="22"/>
          <w:szCs w:val="22"/>
          <w:lang w:eastAsia="zh-CN"/>
        </w:rPr>
        <w:t>Qiu</w:t>
      </w:r>
      <w:proofErr w:type="spellEnd"/>
      <w:r w:rsidR="00726B51" w:rsidRPr="00726B51">
        <w:rPr>
          <w:rFonts w:ascii="Arial" w:hAnsi="Arial" w:cs="Arial"/>
          <w:spacing w:val="-3"/>
          <w:sz w:val="22"/>
          <w:szCs w:val="22"/>
          <w:lang w:eastAsia="zh-CN"/>
        </w:rPr>
        <w:t xml:space="preserve"> and Y</w:t>
      </w:r>
      <w:r w:rsidR="00726B51">
        <w:rPr>
          <w:rFonts w:ascii="Arial" w:hAnsi="Arial" w:cs="Arial"/>
          <w:spacing w:val="-3"/>
          <w:sz w:val="22"/>
          <w:szCs w:val="22"/>
          <w:lang w:eastAsia="zh-CN"/>
        </w:rPr>
        <w:t>. Zhang</w:t>
      </w:r>
      <w:r w:rsidR="00726B51" w:rsidRPr="00726B51">
        <w:rPr>
          <w:rFonts w:ascii="Arial" w:hAnsi="Arial" w:cs="Arial"/>
          <w:spacing w:val="-3"/>
          <w:sz w:val="22"/>
          <w:szCs w:val="22"/>
          <w:lang w:eastAsia="zh-CN"/>
        </w:rPr>
        <w:t>, “Chemistry and biological applications of photo-labile organic molecules” Chem. Soc. Rev., 2010, 39, 464</w:t>
      </w:r>
      <w:r w:rsidR="00726B51">
        <w:rPr>
          <w:rFonts w:ascii="Arial" w:hAnsi="Arial" w:cs="Arial"/>
          <w:spacing w:val="-3"/>
          <w:sz w:val="22"/>
          <w:szCs w:val="22"/>
          <w:lang w:eastAsia="zh-CN"/>
        </w:rPr>
        <w:t>.</w:t>
      </w:r>
    </w:p>
    <w:p w14:paraId="25C99A9E" w14:textId="423D67B5" w:rsidR="00C6737F" w:rsidRDefault="00C6737F" w:rsidP="006536B1">
      <w:pPr>
        <w:suppressAutoHyphens/>
        <w:jc w:val="both"/>
        <w:rPr>
          <w:rFonts w:ascii="Arial" w:hAnsi="Arial" w:cs="Arial"/>
          <w:spacing w:val="-3"/>
          <w:sz w:val="22"/>
          <w:szCs w:val="22"/>
          <w:lang w:eastAsia="zh-CN"/>
        </w:rPr>
      </w:pPr>
    </w:p>
    <w:p w14:paraId="48C05498" w14:textId="179795E4" w:rsidR="00C6737F" w:rsidRPr="00C6737F" w:rsidRDefault="00C6737F" w:rsidP="006536B1">
      <w:pPr>
        <w:suppressAutoHyphens/>
        <w:jc w:val="both"/>
        <w:rPr>
          <w:rFonts w:ascii="Arial" w:hAnsi="Arial" w:cs="Arial"/>
          <w:b/>
          <w:bCs/>
          <w:spacing w:val="-3"/>
          <w:sz w:val="22"/>
          <w:szCs w:val="22"/>
          <w:lang w:eastAsia="zh-CN"/>
        </w:rPr>
      </w:pPr>
      <w:r w:rsidRPr="00C6737F">
        <w:rPr>
          <w:rFonts w:ascii="Arial" w:hAnsi="Arial" w:cs="Arial"/>
          <w:b/>
          <w:bCs/>
          <w:color w:val="FF0000"/>
          <w:sz w:val="22"/>
          <w:lang w:eastAsia="zh-CN"/>
        </w:rPr>
        <w:t>CV for Prof. Jianfeng Cai, University of South Florida</w:t>
      </w:r>
    </w:p>
    <w:sectPr w:rsidR="00C6737F" w:rsidRPr="00C6737F" w:rsidSect="008530AC">
      <w:footerReference w:type="default" r:id="rId16"/>
      <w:endnotePr>
        <w:numFmt w:val="decimal"/>
      </w:endnotePr>
      <w:pgSz w:w="11906" w:h="16838"/>
      <w:pgMar w:top="993" w:right="1440" w:bottom="709"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C941" w14:textId="77777777" w:rsidR="004C4A5A" w:rsidRDefault="004C4A5A">
      <w:pPr>
        <w:spacing w:line="20" w:lineRule="exact"/>
        <w:rPr>
          <w:sz w:val="24"/>
        </w:rPr>
      </w:pPr>
    </w:p>
  </w:endnote>
  <w:endnote w:type="continuationSeparator" w:id="0">
    <w:p w14:paraId="1B9D8DCC" w14:textId="77777777" w:rsidR="004C4A5A" w:rsidRDefault="004C4A5A">
      <w:r>
        <w:rPr>
          <w:sz w:val="24"/>
        </w:rPr>
        <w:t xml:space="preserve"> </w:t>
      </w:r>
    </w:p>
  </w:endnote>
  <w:endnote w:type="continuationNotice" w:id="1">
    <w:p w14:paraId="1D49FF9A" w14:textId="77777777" w:rsidR="004C4A5A" w:rsidRDefault="004C4A5A">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7872" w14:textId="77777777" w:rsidR="00845B1C" w:rsidRDefault="00845B1C" w:rsidP="00845B1C">
    <w:pPr>
      <w:pStyle w:val="Footer"/>
      <w:rPr>
        <w:rFonts w:ascii="Arial" w:hAnsi="Arial" w:cs="Arial"/>
        <w:color w:val="1F497D"/>
      </w:rPr>
    </w:pPr>
  </w:p>
  <w:p w14:paraId="075D5A86" w14:textId="77777777" w:rsidR="00845B1C" w:rsidRDefault="00845B1C" w:rsidP="00845B1C">
    <w:pPr>
      <w:pStyle w:val="Footer"/>
      <w:rPr>
        <w:rFonts w:ascii="Arial" w:hAnsi="Arial" w:cs="Arial"/>
        <w:color w:val="1F497D"/>
      </w:rPr>
    </w:pPr>
    <w:r w:rsidRPr="00E675B7">
      <w:rPr>
        <w:rFonts w:ascii="Arial" w:hAnsi="Arial" w:cs="Arial"/>
        <w:color w:val="1F497D"/>
      </w:rPr>
      <w:t xml:space="preserve">© </w:t>
    </w:r>
    <w:r>
      <w:rPr>
        <w:rFonts w:ascii="Arial" w:hAnsi="Arial" w:cs="Arial"/>
        <w:color w:val="1F497D"/>
      </w:rPr>
      <w:t>Royal Society of Chemistry 2015</w:t>
    </w:r>
  </w:p>
  <w:p w14:paraId="2366877F" w14:textId="77777777" w:rsidR="00845B1C" w:rsidRPr="00845B1C" w:rsidRDefault="00845B1C" w:rsidP="00845B1C">
    <w:pPr>
      <w:pStyle w:val="Footer"/>
    </w:pPr>
    <w:r>
      <w:rPr>
        <w:rFonts w:ascii="Arial" w:hAnsi="Arial" w:cs="Arial"/>
        <w:color w:val="1F497D"/>
      </w:rPr>
      <w:t>Registered charity number: 207890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BADE5" w14:textId="77777777" w:rsidR="004C4A5A" w:rsidRDefault="004C4A5A">
      <w:r>
        <w:rPr>
          <w:sz w:val="24"/>
        </w:rPr>
        <w:separator/>
      </w:r>
    </w:p>
  </w:footnote>
  <w:footnote w:type="continuationSeparator" w:id="0">
    <w:p w14:paraId="3C6766EF" w14:textId="77777777" w:rsidR="004C4A5A" w:rsidRDefault="004C4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5205"/>
    <w:multiLevelType w:val="multilevel"/>
    <w:tmpl w:val="9CCE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170CA"/>
    <w:multiLevelType w:val="multilevel"/>
    <w:tmpl w:val="9138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64A83"/>
    <w:multiLevelType w:val="hybridMultilevel"/>
    <w:tmpl w:val="84E4B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4B19F0"/>
    <w:multiLevelType w:val="multilevel"/>
    <w:tmpl w:val="8E3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F69CA"/>
    <w:multiLevelType w:val="multilevel"/>
    <w:tmpl w:val="8C9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03EB8"/>
    <w:multiLevelType w:val="hybridMultilevel"/>
    <w:tmpl w:val="A0EC22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F855D8"/>
    <w:multiLevelType w:val="multilevel"/>
    <w:tmpl w:val="2B3C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845E2"/>
    <w:multiLevelType w:val="hybridMultilevel"/>
    <w:tmpl w:val="75246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553A11"/>
    <w:multiLevelType w:val="multilevel"/>
    <w:tmpl w:val="B374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04280"/>
    <w:multiLevelType w:val="multilevel"/>
    <w:tmpl w:val="BDE8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11A19"/>
    <w:multiLevelType w:val="multilevel"/>
    <w:tmpl w:val="F27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F3CDD"/>
    <w:multiLevelType w:val="hybridMultilevel"/>
    <w:tmpl w:val="0C602B82"/>
    <w:lvl w:ilvl="0" w:tplc="0CF21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20130E"/>
    <w:multiLevelType w:val="multilevel"/>
    <w:tmpl w:val="4D90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D37B0"/>
    <w:multiLevelType w:val="hybridMultilevel"/>
    <w:tmpl w:val="17404F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5825A7"/>
    <w:multiLevelType w:val="multilevel"/>
    <w:tmpl w:val="659A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2"/>
  </w:num>
  <w:num w:numId="4">
    <w:abstractNumId w:val="5"/>
  </w:num>
  <w:num w:numId="5">
    <w:abstractNumId w:val="11"/>
  </w:num>
  <w:num w:numId="6">
    <w:abstractNumId w:val="8"/>
  </w:num>
  <w:num w:numId="7">
    <w:abstractNumId w:val="6"/>
  </w:num>
  <w:num w:numId="8">
    <w:abstractNumId w:val="12"/>
  </w:num>
  <w:num w:numId="9">
    <w:abstractNumId w:val="1"/>
  </w:num>
  <w:num w:numId="10">
    <w:abstractNumId w:val="9"/>
  </w:num>
  <w:num w:numId="11">
    <w:abstractNumId w:val="10"/>
  </w:num>
  <w:num w:numId="12">
    <w:abstractNumId w:val="14"/>
  </w:num>
  <w:num w:numId="13">
    <w:abstractNumId w:val="4"/>
  </w:num>
  <w:num w:numId="14">
    <w:abstractNumId w:val="0"/>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anfeng Cai">
    <w15:presenceInfo w15:providerId="Windows Live" w15:userId="2aff105610460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022"/>
    <w:rsid w:val="000210DD"/>
    <w:rsid w:val="000476C3"/>
    <w:rsid w:val="00092A4D"/>
    <w:rsid w:val="000A2CB4"/>
    <w:rsid w:val="000B1BE2"/>
    <w:rsid w:val="000B60AF"/>
    <w:rsid w:val="000D023B"/>
    <w:rsid w:val="000F4784"/>
    <w:rsid w:val="00137CB5"/>
    <w:rsid w:val="0014610B"/>
    <w:rsid w:val="001633B3"/>
    <w:rsid w:val="001A5F8B"/>
    <w:rsid w:val="001D5074"/>
    <w:rsid w:val="001E35A2"/>
    <w:rsid w:val="00204352"/>
    <w:rsid w:val="00205CEF"/>
    <w:rsid w:val="002367CE"/>
    <w:rsid w:val="00255565"/>
    <w:rsid w:val="00264A97"/>
    <w:rsid w:val="002B07E9"/>
    <w:rsid w:val="002B5E28"/>
    <w:rsid w:val="002C4AFC"/>
    <w:rsid w:val="002E2941"/>
    <w:rsid w:val="002E4665"/>
    <w:rsid w:val="002F0A7A"/>
    <w:rsid w:val="002F22C8"/>
    <w:rsid w:val="002F4C0A"/>
    <w:rsid w:val="00316464"/>
    <w:rsid w:val="00317B9F"/>
    <w:rsid w:val="0034125E"/>
    <w:rsid w:val="00344089"/>
    <w:rsid w:val="003A3CFF"/>
    <w:rsid w:val="003B281B"/>
    <w:rsid w:val="003D0EE6"/>
    <w:rsid w:val="003D1E9F"/>
    <w:rsid w:val="003D3D71"/>
    <w:rsid w:val="003E6E72"/>
    <w:rsid w:val="00405CF5"/>
    <w:rsid w:val="00433C67"/>
    <w:rsid w:val="00437467"/>
    <w:rsid w:val="004424E7"/>
    <w:rsid w:val="00444658"/>
    <w:rsid w:val="00457424"/>
    <w:rsid w:val="004751CC"/>
    <w:rsid w:val="004A202D"/>
    <w:rsid w:val="004A3887"/>
    <w:rsid w:val="004A5C8E"/>
    <w:rsid w:val="004C4A5A"/>
    <w:rsid w:val="004E74A6"/>
    <w:rsid w:val="004F68B4"/>
    <w:rsid w:val="00501CBC"/>
    <w:rsid w:val="0053021D"/>
    <w:rsid w:val="00532D5C"/>
    <w:rsid w:val="005331A6"/>
    <w:rsid w:val="0054190C"/>
    <w:rsid w:val="005563E6"/>
    <w:rsid w:val="00556F03"/>
    <w:rsid w:val="00561BE1"/>
    <w:rsid w:val="00582F12"/>
    <w:rsid w:val="00595A22"/>
    <w:rsid w:val="005B72E1"/>
    <w:rsid w:val="005F3AF3"/>
    <w:rsid w:val="005F5D10"/>
    <w:rsid w:val="0060195C"/>
    <w:rsid w:val="006536B1"/>
    <w:rsid w:val="006554E7"/>
    <w:rsid w:val="00663422"/>
    <w:rsid w:val="00665258"/>
    <w:rsid w:val="00676704"/>
    <w:rsid w:val="00680800"/>
    <w:rsid w:val="006A04DC"/>
    <w:rsid w:val="006A0528"/>
    <w:rsid w:val="006D0888"/>
    <w:rsid w:val="006D0936"/>
    <w:rsid w:val="006E1257"/>
    <w:rsid w:val="006F0784"/>
    <w:rsid w:val="006F6C61"/>
    <w:rsid w:val="006F7A1C"/>
    <w:rsid w:val="00705295"/>
    <w:rsid w:val="00716801"/>
    <w:rsid w:val="00726803"/>
    <w:rsid w:val="00726B51"/>
    <w:rsid w:val="007340B3"/>
    <w:rsid w:val="00735FDA"/>
    <w:rsid w:val="00751826"/>
    <w:rsid w:val="00766D74"/>
    <w:rsid w:val="00770570"/>
    <w:rsid w:val="007773F1"/>
    <w:rsid w:val="007920E4"/>
    <w:rsid w:val="007A70DA"/>
    <w:rsid w:val="007C26BC"/>
    <w:rsid w:val="007E5AAA"/>
    <w:rsid w:val="007F41E6"/>
    <w:rsid w:val="0080183A"/>
    <w:rsid w:val="008110A8"/>
    <w:rsid w:val="00814A88"/>
    <w:rsid w:val="0083125C"/>
    <w:rsid w:val="008409A2"/>
    <w:rsid w:val="00843AD6"/>
    <w:rsid w:val="00845B1C"/>
    <w:rsid w:val="00850FF0"/>
    <w:rsid w:val="008530AC"/>
    <w:rsid w:val="00856EDE"/>
    <w:rsid w:val="00862EB0"/>
    <w:rsid w:val="00866332"/>
    <w:rsid w:val="00892BE4"/>
    <w:rsid w:val="00893130"/>
    <w:rsid w:val="008A2CA0"/>
    <w:rsid w:val="008A513B"/>
    <w:rsid w:val="008B4588"/>
    <w:rsid w:val="008C23EA"/>
    <w:rsid w:val="008D79B7"/>
    <w:rsid w:val="008D7B46"/>
    <w:rsid w:val="008E283E"/>
    <w:rsid w:val="008E5BF9"/>
    <w:rsid w:val="008E7F9C"/>
    <w:rsid w:val="00944EBD"/>
    <w:rsid w:val="00981228"/>
    <w:rsid w:val="00984C03"/>
    <w:rsid w:val="009865FA"/>
    <w:rsid w:val="0098770E"/>
    <w:rsid w:val="009B4C52"/>
    <w:rsid w:val="009D46A3"/>
    <w:rsid w:val="009D70D4"/>
    <w:rsid w:val="009F70BB"/>
    <w:rsid w:val="009F7D94"/>
    <w:rsid w:val="00A03CC4"/>
    <w:rsid w:val="00A64C0B"/>
    <w:rsid w:val="00A65448"/>
    <w:rsid w:val="00A71550"/>
    <w:rsid w:val="00A7475F"/>
    <w:rsid w:val="00A80F1C"/>
    <w:rsid w:val="00AB110C"/>
    <w:rsid w:val="00AB2DB2"/>
    <w:rsid w:val="00AD0D0C"/>
    <w:rsid w:val="00AF5462"/>
    <w:rsid w:val="00B01BF8"/>
    <w:rsid w:val="00B22A50"/>
    <w:rsid w:val="00B4690D"/>
    <w:rsid w:val="00B661D0"/>
    <w:rsid w:val="00BB63CA"/>
    <w:rsid w:val="00BC32F5"/>
    <w:rsid w:val="00C0545D"/>
    <w:rsid w:val="00C1695C"/>
    <w:rsid w:val="00C40F54"/>
    <w:rsid w:val="00C4324D"/>
    <w:rsid w:val="00C447B7"/>
    <w:rsid w:val="00C52EDC"/>
    <w:rsid w:val="00C6737F"/>
    <w:rsid w:val="00C741FA"/>
    <w:rsid w:val="00C744CF"/>
    <w:rsid w:val="00C841D6"/>
    <w:rsid w:val="00CA321A"/>
    <w:rsid w:val="00CE07D1"/>
    <w:rsid w:val="00CE1014"/>
    <w:rsid w:val="00CE1723"/>
    <w:rsid w:val="00CF2541"/>
    <w:rsid w:val="00D12037"/>
    <w:rsid w:val="00D121D1"/>
    <w:rsid w:val="00D16D46"/>
    <w:rsid w:val="00D43DA3"/>
    <w:rsid w:val="00D635B1"/>
    <w:rsid w:val="00D6499D"/>
    <w:rsid w:val="00D96B9F"/>
    <w:rsid w:val="00DA6D70"/>
    <w:rsid w:val="00DC4910"/>
    <w:rsid w:val="00DF14AF"/>
    <w:rsid w:val="00E0338B"/>
    <w:rsid w:val="00E05949"/>
    <w:rsid w:val="00E40BC2"/>
    <w:rsid w:val="00E55995"/>
    <w:rsid w:val="00E7369F"/>
    <w:rsid w:val="00E819E8"/>
    <w:rsid w:val="00EB5B46"/>
    <w:rsid w:val="00ED5509"/>
    <w:rsid w:val="00EE3CFF"/>
    <w:rsid w:val="00EE5204"/>
    <w:rsid w:val="00EF34E1"/>
    <w:rsid w:val="00F154EA"/>
    <w:rsid w:val="00F20022"/>
    <w:rsid w:val="00F31C50"/>
    <w:rsid w:val="00F54D3F"/>
    <w:rsid w:val="00F54D8B"/>
    <w:rsid w:val="00F5621C"/>
    <w:rsid w:val="00F56F2F"/>
    <w:rsid w:val="00F70DBE"/>
    <w:rsid w:val="00F71DE5"/>
    <w:rsid w:val="00F77C37"/>
    <w:rsid w:val="00F90DFB"/>
    <w:rsid w:val="00F97B98"/>
    <w:rsid w:val="00FA3D2D"/>
    <w:rsid w:val="00FA4A27"/>
    <w:rsid w:val="00FB0408"/>
    <w:rsid w:val="00FB4182"/>
    <w:rsid w:val="00FC78A7"/>
    <w:rsid w:val="00FD23B0"/>
    <w:rsid w:val="00FD445E"/>
    <w:rsid w:val="00FE27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9DF466"/>
  <w15:docId w15:val="{CB8BDDFA-073F-4D53-B084-76E624A0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lang w:eastAsia="en-US"/>
    </w:rPr>
  </w:style>
  <w:style w:type="paragraph" w:styleId="Heading2">
    <w:name w:val="heading 2"/>
    <w:basedOn w:val="Normal"/>
    <w:link w:val="Heading2Char"/>
    <w:uiPriority w:val="9"/>
    <w:qFormat/>
    <w:rsid w:val="005F3AF3"/>
    <w:pPr>
      <w:widowControl/>
      <w:spacing w:before="100" w:beforeAutospacing="1" w:after="100" w:afterAutospacing="1"/>
      <w:outlineLvl w:val="1"/>
    </w:pPr>
    <w:rPr>
      <w:rFonts w:ascii="SimSun" w:eastAsia="SimSun" w:hAnsi="SimSun" w:cs="SimSun"/>
      <w:b/>
      <w:bCs/>
      <w:snapToGrid/>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rPr>
      <w:lang w:val="en-US"/>
    </w:rPr>
  </w:style>
  <w:style w:type="paragraph" w:styleId="TOC2">
    <w:name w:val="toc 2"/>
    <w:basedOn w:val="Normal"/>
    <w:next w:val="Normal"/>
    <w:autoRedefine/>
    <w:semiHidden/>
    <w:pPr>
      <w:tabs>
        <w:tab w:val="right" w:leader="dot" w:pos="9360"/>
      </w:tabs>
      <w:suppressAutoHyphens/>
      <w:ind w:left="1440" w:right="720" w:hanging="720"/>
    </w:pPr>
    <w:rPr>
      <w:lang w:val="en-US"/>
    </w:rPr>
  </w:style>
  <w:style w:type="paragraph" w:styleId="TOC3">
    <w:name w:val="toc 3"/>
    <w:basedOn w:val="Normal"/>
    <w:next w:val="Normal"/>
    <w:autoRedefine/>
    <w:semiHidden/>
    <w:pPr>
      <w:tabs>
        <w:tab w:val="right" w:leader="dot" w:pos="9360"/>
      </w:tabs>
      <w:suppressAutoHyphens/>
      <w:ind w:left="2160" w:right="720" w:hanging="720"/>
    </w:pPr>
    <w:rPr>
      <w:lang w:val="en-US"/>
    </w:rPr>
  </w:style>
  <w:style w:type="paragraph" w:styleId="TOC4">
    <w:name w:val="toc 4"/>
    <w:basedOn w:val="Normal"/>
    <w:next w:val="Normal"/>
    <w:autoRedefine/>
    <w:semiHidden/>
    <w:pPr>
      <w:tabs>
        <w:tab w:val="right" w:leader="dot" w:pos="9360"/>
      </w:tabs>
      <w:suppressAutoHyphens/>
      <w:ind w:left="2880" w:right="720" w:hanging="720"/>
    </w:pPr>
    <w:rPr>
      <w:lang w:val="en-US"/>
    </w:rPr>
  </w:style>
  <w:style w:type="paragraph" w:styleId="TOC5">
    <w:name w:val="toc 5"/>
    <w:basedOn w:val="Normal"/>
    <w:next w:val="Normal"/>
    <w:autoRedefine/>
    <w:semiHidden/>
    <w:pPr>
      <w:tabs>
        <w:tab w:val="right" w:leader="dot" w:pos="9360"/>
      </w:tabs>
      <w:suppressAutoHyphens/>
      <w:ind w:left="3600" w:right="720" w:hanging="720"/>
    </w:pPr>
    <w:rPr>
      <w:lang w:val="en-US"/>
    </w:rPr>
  </w:style>
  <w:style w:type="paragraph" w:styleId="TOC6">
    <w:name w:val="toc 6"/>
    <w:basedOn w:val="Normal"/>
    <w:next w:val="Normal"/>
    <w:autoRedefine/>
    <w:semiHidden/>
    <w:pPr>
      <w:tabs>
        <w:tab w:val="right" w:pos="9360"/>
      </w:tabs>
      <w:suppressAutoHyphens/>
      <w:ind w:left="720" w:hanging="720"/>
    </w:pPr>
    <w:rPr>
      <w:lang w:val="en-US"/>
    </w:rPr>
  </w:style>
  <w:style w:type="paragraph" w:styleId="TOC7">
    <w:name w:val="toc 7"/>
    <w:basedOn w:val="Normal"/>
    <w:next w:val="Normal"/>
    <w:autoRedefine/>
    <w:semiHidden/>
    <w:pPr>
      <w:suppressAutoHyphens/>
      <w:ind w:left="720" w:hanging="720"/>
    </w:pPr>
    <w:rPr>
      <w:lang w:val="en-US"/>
    </w:rPr>
  </w:style>
  <w:style w:type="paragraph" w:styleId="TOC8">
    <w:name w:val="toc 8"/>
    <w:basedOn w:val="Normal"/>
    <w:next w:val="Normal"/>
    <w:autoRedefine/>
    <w:semiHidden/>
    <w:pPr>
      <w:tabs>
        <w:tab w:val="right" w:pos="9360"/>
      </w:tabs>
      <w:suppressAutoHyphens/>
      <w:ind w:left="720" w:hanging="720"/>
    </w:pPr>
    <w:rPr>
      <w:lang w:val="en-US"/>
    </w:rPr>
  </w:style>
  <w:style w:type="paragraph" w:styleId="TOC9">
    <w:name w:val="toc 9"/>
    <w:basedOn w:val="Normal"/>
    <w:next w:val="Normal"/>
    <w:autoRedefine/>
    <w:semiHidden/>
    <w:pPr>
      <w:tabs>
        <w:tab w:val="right" w:leader="dot" w:pos="9360"/>
      </w:tabs>
      <w:suppressAutoHyphens/>
      <w:ind w:left="720" w:hanging="720"/>
    </w:pPr>
    <w:rPr>
      <w:lang w:val="en-US"/>
    </w:rPr>
  </w:style>
  <w:style w:type="paragraph" w:styleId="Index1">
    <w:name w:val="index 1"/>
    <w:basedOn w:val="Normal"/>
    <w:next w:val="Normal"/>
    <w:autoRedefine/>
    <w:semiHidden/>
    <w:pPr>
      <w:tabs>
        <w:tab w:val="right" w:leader="dot" w:pos="9360"/>
      </w:tabs>
      <w:suppressAutoHyphens/>
      <w:ind w:left="1440" w:right="720" w:hanging="1440"/>
    </w:pPr>
    <w:rPr>
      <w:lang w:val="en-US"/>
    </w:rPr>
  </w:style>
  <w:style w:type="paragraph" w:styleId="Index2">
    <w:name w:val="index 2"/>
    <w:basedOn w:val="Normal"/>
    <w:next w:val="Normal"/>
    <w:autoRedefine/>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rPr>
      <w:sz w:val="24"/>
    </w:rPr>
  </w:style>
  <w:style w:type="character" w:customStyle="1" w:styleId="EquationCaption">
    <w:name w:val="_Equation Caption"/>
  </w:style>
  <w:style w:type="character" w:styleId="Hyperlink">
    <w:name w:val="Hyperlink"/>
    <w:basedOn w:val="DefaultParagraphFont"/>
    <w:rPr>
      <w:color w:val="0000FF"/>
      <w:u w:val="single"/>
    </w:rPr>
  </w:style>
  <w:style w:type="paragraph" w:styleId="BalloonText">
    <w:name w:val="Balloon Text"/>
    <w:basedOn w:val="Normal"/>
    <w:semiHidden/>
    <w:rsid w:val="0083125C"/>
    <w:rPr>
      <w:rFonts w:ascii="Tahoma" w:hAnsi="Tahoma" w:cs="Tahoma"/>
      <w:sz w:val="16"/>
      <w:szCs w:val="16"/>
    </w:rPr>
  </w:style>
  <w:style w:type="paragraph" w:styleId="ListParagraph">
    <w:name w:val="List Paragraph"/>
    <w:basedOn w:val="Normal"/>
    <w:uiPriority w:val="34"/>
    <w:qFormat/>
    <w:rsid w:val="003D0EE6"/>
    <w:pPr>
      <w:widowControl/>
      <w:ind w:left="720"/>
      <w:contextualSpacing/>
    </w:pPr>
    <w:rPr>
      <w:rFonts w:ascii="Times New Roman" w:hAnsi="Times New Roman"/>
      <w:snapToGrid/>
      <w:sz w:val="24"/>
      <w:szCs w:val="24"/>
      <w:lang w:eastAsia="en-GB"/>
    </w:rPr>
  </w:style>
  <w:style w:type="table" w:styleId="TableGrid">
    <w:name w:val="Table Grid"/>
    <w:basedOn w:val="TableNormal"/>
    <w:rsid w:val="003D0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45B1C"/>
    <w:pPr>
      <w:tabs>
        <w:tab w:val="center" w:pos="4513"/>
        <w:tab w:val="right" w:pos="9026"/>
      </w:tabs>
    </w:pPr>
  </w:style>
  <w:style w:type="character" w:customStyle="1" w:styleId="HeaderChar">
    <w:name w:val="Header Char"/>
    <w:basedOn w:val="DefaultParagraphFont"/>
    <w:link w:val="Header"/>
    <w:rsid w:val="00845B1C"/>
    <w:rPr>
      <w:rFonts w:ascii="Courier New" w:hAnsi="Courier New"/>
      <w:snapToGrid w:val="0"/>
      <w:lang w:eastAsia="en-US"/>
    </w:rPr>
  </w:style>
  <w:style w:type="paragraph" w:styleId="Footer">
    <w:name w:val="footer"/>
    <w:basedOn w:val="Normal"/>
    <w:link w:val="FooterChar"/>
    <w:rsid w:val="00845B1C"/>
    <w:pPr>
      <w:tabs>
        <w:tab w:val="center" w:pos="4513"/>
        <w:tab w:val="right" w:pos="9026"/>
      </w:tabs>
    </w:pPr>
  </w:style>
  <w:style w:type="character" w:customStyle="1" w:styleId="FooterChar">
    <w:name w:val="Footer Char"/>
    <w:basedOn w:val="DefaultParagraphFont"/>
    <w:link w:val="Footer"/>
    <w:rsid w:val="00845B1C"/>
    <w:rPr>
      <w:rFonts w:ascii="Courier New" w:hAnsi="Courier New"/>
      <w:snapToGrid w:val="0"/>
      <w:lang w:eastAsia="en-US"/>
    </w:rPr>
  </w:style>
  <w:style w:type="character" w:customStyle="1" w:styleId="copyright">
    <w:name w:val="copyright"/>
    <w:basedOn w:val="DefaultParagraphFont"/>
    <w:rsid w:val="00845B1C"/>
  </w:style>
  <w:style w:type="character" w:styleId="CommentReference">
    <w:name w:val="annotation reference"/>
    <w:basedOn w:val="DefaultParagraphFont"/>
    <w:semiHidden/>
    <w:unhideWhenUsed/>
    <w:rsid w:val="00E40BC2"/>
    <w:rPr>
      <w:sz w:val="16"/>
      <w:szCs w:val="16"/>
    </w:rPr>
  </w:style>
  <w:style w:type="paragraph" w:styleId="CommentText">
    <w:name w:val="annotation text"/>
    <w:basedOn w:val="Normal"/>
    <w:link w:val="CommentTextChar"/>
    <w:semiHidden/>
    <w:unhideWhenUsed/>
    <w:rsid w:val="00E40BC2"/>
  </w:style>
  <w:style w:type="character" w:customStyle="1" w:styleId="CommentTextChar">
    <w:name w:val="Comment Text Char"/>
    <w:basedOn w:val="DefaultParagraphFont"/>
    <w:link w:val="CommentText"/>
    <w:semiHidden/>
    <w:rsid w:val="00E40BC2"/>
    <w:rPr>
      <w:rFonts w:ascii="Courier New" w:hAnsi="Courier New"/>
      <w:snapToGrid w:val="0"/>
      <w:lang w:eastAsia="en-US"/>
    </w:rPr>
  </w:style>
  <w:style w:type="paragraph" w:styleId="CommentSubject">
    <w:name w:val="annotation subject"/>
    <w:basedOn w:val="CommentText"/>
    <w:next w:val="CommentText"/>
    <w:link w:val="CommentSubjectChar"/>
    <w:semiHidden/>
    <w:unhideWhenUsed/>
    <w:rsid w:val="00E40BC2"/>
    <w:rPr>
      <w:b/>
      <w:bCs/>
    </w:rPr>
  </w:style>
  <w:style w:type="character" w:customStyle="1" w:styleId="CommentSubjectChar">
    <w:name w:val="Comment Subject Char"/>
    <w:basedOn w:val="CommentTextChar"/>
    <w:link w:val="CommentSubject"/>
    <w:semiHidden/>
    <w:rsid w:val="00E40BC2"/>
    <w:rPr>
      <w:rFonts w:ascii="Courier New" w:hAnsi="Courier New"/>
      <w:b/>
      <w:bCs/>
      <w:snapToGrid w:val="0"/>
      <w:lang w:eastAsia="en-US"/>
    </w:rPr>
  </w:style>
  <w:style w:type="character" w:customStyle="1" w:styleId="Heading2Char">
    <w:name w:val="Heading 2 Char"/>
    <w:basedOn w:val="DefaultParagraphFont"/>
    <w:link w:val="Heading2"/>
    <w:uiPriority w:val="9"/>
    <w:rsid w:val="005F3AF3"/>
    <w:rPr>
      <w:rFonts w:ascii="SimSun" w:eastAsia="SimSun" w:hAnsi="SimSun" w:cs="SimSun"/>
      <w:b/>
      <w:bCs/>
      <w:sz w:val="36"/>
      <w:szCs w:val="36"/>
      <w:lang w:val="en-US" w:eastAsia="zh-CN"/>
    </w:rPr>
  </w:style>
  <w:style w:type="character" w:customStyle="1" w:styleId="iconlinktext">
    <w:name w:val="iconlinktext"/>
    <w:basedOn w:val="DefaultParagraphFont"/>
    <w:rsid w:val="005F3AF3"/>
  </w:style>
  <w:style w:type="character" w:customStyle="1" w:styleId="detailwholabel">
    <w:name w:val="detailwholabel"/>
    <w:basedOn w:val="DefaultParagraphFont"/>
    <w:rsid w:val="005F3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1500">
      <w:bodyDiv w:val="1"/>
      <w:marLeft w:val="0"/>
      <w:marRight w:val="0"/>
      <w:marTop w:val="0"/>
      <w:marBottom w:val="0"/>
      <w:divBdr>
        <w:top w:val="none" w:sz="0" w:space="0" w:color="auto"/>
        <w:left w:val="none" w:sz="0" w:space="0" w:color="auto"/>
        <w:bottom w:val="none" w:sz="0" w:space="0" w:color="auto"/>
        <w:right w:val="none" w:sz="0" w:space="0" w:color="auto"/>
      </w:divBdr>
    </w:div>
    <w:div w:id="642850763">
      <w:bodyDiv w:val="1"/>
      <w:marLeft w:val="0"/>
      <w:marRight w:val="0"/>
      <w:marTop w:val="0"/>
      <w:marBottom w:val="0"/>
      <w:divBdr>
        <w:top w:val="none" w:sz="0" w:space="0" w:color="auto"/>
        <w:left w:val="none" w:sz="0" w:space="0" w:color="auto"/>
        <w:bottom w:val="none" w:sz="0" w:space="0" w:color="auto"/>
        <w:right w:val="none" w:sz="0" w:space="0" w:color="auto"/>
      </w:divBdr>
      <w:divsChild>
        <w:div w:id="875460952">
          <w:marLeft w:val="150"/>
          <w:marRight w:val="0"/>
          <w:marTop w:val="0"/>
          <w:marBottom w:val="45"/>
          <w:divBdr>
            <w:top w:val="none" w:sz="0" w:space="0" w:color="auto"/>
            <w:left w:val="none" w:sz="0" w:space="0" w:color="auto"/>
            <w:bottom w:val="none" w:sz="0" w:space="0" w:color="auto"/>
            <w:right w:val="none" w:sz="0" w:space="0" w:color="auto"/>
          </w:divBdr>
          <w:divsChild>
            <w:div w:id="1353460044">
              <w:marLeft w:val="45"/>
              <w:marRight w:val="0"/>
              <w:marTop w:val="0"/>
              <w:marBottom w:val="0"/>
              <w:divBdr>
                <w:top w:val="none" w:sz="0" w:space="0" w:color="auto"/>
                <w:left w:val="none" w:sz="0" w:space="0" w:color="auto"/>
                <w:bottom w:val="none" w:sz="0" w:space="0" w:color="auto"/>
                <w:right w:val="none" w:sz="0" w:space="0" w:color="auto"/>
              </w:divBdr>
            </w:div>
            <w:div w:id="1848595206">
              <w:marLeft w:val="0"/>
              <w:marRight w:val="0"/>
              <w:marTop w:val="0"/>
              <w:marBottom w:val="0"/>
              <w:divBdr>
                <w:top w:val="none" w:sz="0" w:space="0" w:color="auto"/>
                <w:left w:val="none" w:sz="0" w:space="0" w:color="auto"/>
                <w:bottom w:val="none" w:sz="0" w:space="0" w:color="auto"/>
                <w:right w:val="none" w:sz="0" w:space="0" w:color="auto"/>
              </w:divBdr>
            </w:div>
          </w:divsChild>
        </w:div>
        <w:div w:id="1705598096">
          <w:marLeft w:val="420"/>
          <w:marRight w:val="390"/>
          <w:marTop w:val="0"/>
          <w:marBottom w:val="0"/>
          <w:divBdr>
            <w:top w:val="none" w:sz="0" w:space="0" w:color="auto"/>
            <w:left w:val="none" w:sz="0" w:space="0" w:color="auto"/>
            <w:bottom w:val="none" w:sz="0" w:space="0" w:color="auto"/>
            <w:right w:val="none" w:sz="0" w:space="0" w:color="auto"/>
          </w:divBdr>
        </w:div>
      </w:divsChild>
    </w:div>
    <w:div w:id="745498956">
      <w:bodyDiv w:val="1"/>
      <w:marLeft w:val="0"/>
      <w:marRight w:val="0"/>
      <w:marTop w:val="0"/>
      <w:marBottom w:val="0"/>
      <w:divBdr>
        <w:top w:val="none" w:sz="0" w:space="0" w:color="auto"/>
        <w:left w:val="none" w:sz="0" w:space="0" w:color="auto"/>
        <w:bottom w:val="none" w:sz="0" w:space="0" w:color="auto"/>
        <w:right w:val="none" w:sz="0" w:space="0" w:color="auto"/>
      </w:divBdr>
      <w:divsChild>
        <w:div w:id="403601069">
          <w:marLeft w:val="150"/>
          <w:marRight w:val="0"/>
          <w:marTop w:val="0"/>
          <w:marBottom w:val="45"/>
          <w:divBdr>
            <w:top w:val="none" w:sz="0" w:space="0" w:color="auto"/>
            <w:left w:val="none" w:sz="0" w:space="0" w:color="auto"/>
            <w:bottom w:val="none" w:sz="0" w:space="0" w:color="auto"/>
            <w:right w:val="none" w:sz="0" w:space="0" w:color="auto"/>
          </w:divBdr>
          <w:divsChild>
            <w:div w:id="1057628685">
              <w:marLeft w:val="45"/>
              <w:marRight w:val="0"/>
              <w:marTop w:val="0"/>
              <w:marBottom w:val="0"/>
              <w:divBdr>
                <w:top w:val="none" w:sz="0" w:space="0" w:color="auto"/>
                <w:left w:val="none" w:sz="0" w:space="0" w:color="auto"/>
                <w:bottom w:val="none" w:sz="0" w:space="0" w:color="auto"/>
                <w:right w:val="none" w:sz="0" w:space="0" w:color="auto"/>
              </w:divBdr>
            </w:div>
            <w:div w:id="1399674480">
              <w:marLeft w:val="0"/>
              <w:marRight w:val="0"/>
              <w:marTop w:val="0"/>
              <w:marBottom w:val="0"/>
              <w:divBdr>
                <w:top w:val="none" w:sz="0" w:space="0" w:color="auto"/>
                <w:left w:val="none" w:sz="0" w:space="0" w:color="auto"/>
                <w:bottom w:val="none" w:sz="0" w:space="0" w:color="auto"/>
                <w:right w:val="none" w:sz="0" w:space="0" w:color="auto"/>
              </w:divBdr>
            </w:div>
          </w:divsChild>
        </w:div>
        <w:div w:id="747655335">
          <w:marLeft w:val="420"/>
          <w:marRight w:val="390"/>
          <w:marTop w:val="0"/>
          <w:marBottom w:val="0"/>
          <w:divBdr>
            <w:top w:val="none" w:sz="0" w:space="0" w:color="auto"/>
            <w:left w:val="none" w:sz="0" w:space="0" w:color="auto"/>
            <w:bottom w:val="none" w:sz="0" w:space="0" w:color="auto"/>
            <w:right w:val="none" w:sz="0" w:space="0" w:color="auto"/>
          </w:divBdr>
        </w:div>
      </w:divsChild>
    </w:div>
    <w:div w:id="844633266">
      <w:bodyDiv w:val="1"/>
      <w:marLeft w:val="0"/>
      <w:marRight w:val="0"/>
      <w:marTop w:val="0"/>
      <w:marBottom w:val="0"/>
      <w:divBdr>
        <w:top w:val="none" w:sz="0" w:space="0" w:color="auto"/>
        <w:left w:val="none" w:sz="0" w:space="0" w:color="auto"/>
        <w:bottom w:val="none" w:sz="0" w:space="0" w:color="auto"/>
        <w:right w:val="none" w:sz="0" w:space="0" w:color="auto"/>
      </w:divBdr>
      <w:divsChild>
        <w:div w:id="768046828">
          <w:marLeft w:val="150"/>
          <w:marRight w:val="0"/>
          <w:marTop w:val="0"/>
          <w:marBottom w:val="45"/>
          <w:divBdr>
            <w:top w:val="none" w:sz="0" w:space="0" w:color="auto"/>
            <w:left w:val="none" w:sz="0" w:space="0" w:color="auto"/>
            <w:bottom w:val="none" w:sz="0" w:space="0" w:color="auto"/>
            <w:right w:val="none" w:sz="0" w:space="0" w:color="auto"/>
          </w:divBdr>
          <w:divsChild>
            <w:div w:id="693730678">
              <w:marLeft w:val="45"/>
              <w:marRight w:val="0"/>
              <w:marTop w:val="0"/>
              <w:marBottom w:val="0"/>
              <w:divBdr>
                <w:top w:val="none" w:sz="0" w:space="0" w:color="auto"/>
                <w:left w:val="none" w:sz="0" w:space="0" w:color="auto"/>
                <w:bottom w:val="none" w:sz="0" w:space="0" w:color="auto"/>
                <w:right w:val="none" w:sz="0" w:space="0" w:color="auto"/>
              </w:divBdr>
            </w:div>
            <w:div w:id="1053819462">
              <w:marLeft w:val="0"/>
              <w:marRight w:val="0"/>
              <w:marTop w:val="0"/>
              <w:marBottom w:val="0"/>
              <w:divBdr>
                <w:top w:val="none" w:sz="0" w:space="0" w:color="auto"/>
                <w:left w:val="none" w:sz="0" w:space="0" w:color="auto"/>
                <w:bottom w:val="none" w:sz="0" w:space="0" w:color="auto"/>
                <w:right w:val="none" w:sz="0" w:space="0" w:color="auto"/>
              </w:divBdr>
            </w:div>
          </w:divsChild>
        </w:div>
        <w:div w:id="384066618">
          <w:marLeft w:val="420"/>
          <w:marRight w:val="390"/>
          <w:marTop w:val="0"/>
          <w:marBottom w:val="0"/>
          <w:divBdr>
            <w:top w:val="none" w:sz="0" w:space="0" w:color="auto"/>
            <w:left w:val="none" w:sz="0" w:space="0" w:color="auto"/>
            <w:bottom w:val="none" w:sz="0" w:space="0" w:color="auto"/>
            <w:right w:val="none" w:sz="0" w:space="0" w:color="auto"/>
          </w:divBdr>
        </w:div>
      </w:divsChild>
    </w:div>
    <w:div w:id="901258837">
      <w:bodyDiv w:val="1"/>
      <w:marLeft w:val="0"/>
      <w:marRight w:val="0"/>
      <w:marTop w:val="0"/>
      <w:marBottom w:val="0"/>
      <w:divBdr>
        <w:top w:val="none" w:sz="0" w:space="0" w:color="auto"/>
        <w:left w:val="none" w:sz="0" w:space="0" w:color="auto"/>
        <w:bottom w:val="none" w:sz="0" w:space="0" w:color="auto"/>
        <w:right w:val="none" w:sz="0" w:space="0" w:color="auto"/>
      </w:divBdr>
      <w:divsChild>
        <w:div w:id="565385339">
          <w:marLeft w:val="150"/>
          <w:marRight w:val="0"/>
          <w:marTop w:val="0"/>
          <w:marBottom w:val="45"/>
          <w:divBdr>
            <w:top w:val="none" w:sz="0" w:space="0" w:color="auto"/>
            <w:left w:val="none" w:sz="0" w:space="0" w:color="auto"/>
            <w:bottom w:val="none" w:sz="0" w:space="0" w:color="auto"/>
            <w:right w:val="none" w:sz="0" w:space="0" w:color="auto"/>
          </w:divBdr>
          <w:divsChild>
            <w:div w:id="1137799597">
              <w:marLeft w:val="45"/>
              <w:marRight w:val="0"/>
              <w:marTop w:val="0"/>
              <w:marBottom w:val="0"/>
              <w:divBdr>
                <w:top w:val="none" w:sz="0" w:space="0" w:color="auto"/>
                <w:left w:val="none" w:sz="0" w:space="0" w:color="auto"/>
                <w:bottom w:val="none" w:sz="0" w:space="0" w:color="auto"/>
                <w:right w:val="none" w:sz="0" w:space="0" w:color="auto"/>
              </w:divBdr>
            </w:div>
            <w:div w:id="485705634">
              <w:marLeft w:val="0"/>
              <w:marRight w:val="0"/>
              <w:marTop w:val="0"/>
              <w:marBottom w:val="0"/>
              <w:divBdr>
                <w:top w:val="none" w:sz="0" w:space="0" w:color="auto"/>
                <w:left w:val="none" w:sz="0" w:space="0" w:color="auto"/>
                <w:bottom w:val="none" w:sz="0" w:space="0" w:color="auto"/>
                <w:right w:val="none" w:sz="0" w:space="0" w:color="auto"/>
              </w:divBdr>
            </w:div>
          </w:divsChild>
        </w:div>
        <w:div w:id="260651073">
          <w:marLeft w:val="420"/>
          <w:marRight w:val="390"/>
          <w:marTop w:val="0"/>
          <w:marBottom w:val="0"/>
          <w:divBdr>
            <w:top w:val="none" w:sz="0" w:space="0" w:color="auto"/>
            <w:left w:val="none" w:sz="0" w:space="0" w:color="auto"/>
            <w:bottom w:val="none" w:sz="0" w:space="0" w:color="auto"/>
            <w:right w:val="none" w:sz="0" w:space="0" w:color="auto"/>
          </w:divBdr>
        </w:div>
      </w:divsChild>
    </w:div>
    <w:div w:id="1326595526">
      <w:bodyDiv w:val="1"/>
      <w:marLeft w:val="0"/>
      <w:marRight w:val="0"/>
      <w:marTop w:val="0"/>
      <w:marBottom w:val="0"/>
      <w:divBdr>
        <w:top w:val="none" w:sz="0" w:space="0" w:color="auto"/>
        <w:left w:val="none" w:sz="0" w:space="0" w:color="auto"/>
        <w:bottom w:val="none" w:sz="0" w:space="0" w:color="auto"/>
        <w:right w:val="none" w:sz="0" w:space="0" w:color="auto"/>
      </w:divBdr>
      <w:divsChild>
        <w:div w:id="60494546">
          <w:marLeft w:val="150"/>
          <w:marRight w:val="0"/>
          <w:marTop w:val="0"/>
          <w:marBottom w:val="45"/>
          <w:divBdr>
            <w:top w:val="none" w:sz="0" w:space="0" w:color="auto"/>
            <w:left w:val="none" w:sz="0" w:space="0" w:color="auto"/>
            <w:bottom w:val="none" w:sz="0" w:space="0" w:color="auto"/>
            <w:right w:val="none" w:sz="0" w:space="0" w:color="auto"/>
          </w:divBdr>
          <w:divsChild>
            <w:div w:id="1193231180">
              <w:marLeft w:val="45"/>
              <w:marRight w:val="0"/>
              <w:marTop w:val="0"/>
              <w:marBottom w:val="0"/>
              <w:divBdr>
                <w:top w:val="none" w:sz="0" w:space="0" w:color="auto"/>
                <w:left w:val="none" w:sz="0" w:space="0" w:color="auto"/>
                <w:bottom w:val="none" w:sz="0" w:space="0" w:color="auto"/>
                <w:right w:val="none" w:sz="0" w:space="0" w:color="auto"/>
              </w:divBdr>
            </w:div>
            <w:div w:id="1465810656">
              <w:marLeft w:val="0"/>
              <w:marRight w:val="0"/>
              <w:marTop w:val="0"/>
              <w:marBottom w:val="0"/>
              <w:divBdr>
                <w:top w:val="none" w:sz="0" w:space="0" w:color="auto"/>
                <w:left w:val="none" w:sz="0" w:space="0" w:color="auto"/>
                <w:bottom w:val="none" w:sz="0" w:space="0" w:color="auto"/>
                <w:right w:val="none" w:sz="0" w:space="0" w:color="auto"/>
              </w:divBdr>
            </w:div>
          </w:divsChild>
        </w:div>
        <w:div w:id="1525245104">
          <w:marLeft w:val="420"/>
          <w:marRight w:val="390"/>
          <w:marTop w:val="0"/>
          <w:marBottom w:val="0"/>
          <w:divBdr>
            <w:top w:val="none" w:sz="0" w:space="0" w:color="auto"/>
            <w:left w:val="none" w:sz="0" w:space="0" w:color="auto"/>
            <w:bottom w:val="none" w:sz="0" w:space="0" w:color="auto"/>
            <w:right w:val="none" w:sz="0" w:space="0" w:color="auto"/>
          </w:divBdr>
        </w:div>
      </w:divsChild>
    </w:div>
    <w:div w:id="1458451475">
      <w:bodyDiv w:val="1"/>
      <w:marLeft w:val="0"/>
      <w:marRight w:val="0"/>
      <w:marTop w:val="0"/>
      <w:marBottom w:val="0"/>
      <w:divBdr>
        <w:top w:val="none" w:sz="0" w:space="0" w:color="auto"/>
        <w:left w:val="none" w:sz="0" w:space="0" w:color="auto"/>
        <w:bottom w:val="none" w:sz="0" w:space="0" w:color="auto"/>
        <w:right w:val="none" w:sz="0" w:space="0" w:color="auto"/>
      </w:divBdr>
      <w:divsChild>
        <w:div w:id="64300180">
          <w:marLeft w:val="150"/>
          <w:marRight w:val="0"/>
          <w:marTop w:val="0"/>
          <w:marBottom w:val="45"/>
          <w:divBdr>
            <w:top w:val="none" w:sz="0" w:space="0" w:color="auto"/>
            <w:left w:val="none" w:sz="0" w:space="0" w:color="auto"/>
            <w:bottom w:val="none" w:sz="0" w:space="0" w:color="auto"/>
            <w:right w:val="none" w:sz="0" w:space="0" w:color="auto"/>
          </w:divBdr>
          <w:divsChild>
            <w:div w:id="1490905921">
              <w:marLeft w:val="45"/>
              <w:marRight w:val="0"/>
              <w:marTop w:val="0"/>
              <w:marBottom w:val="0"/>
              <w:divBdr>
                <w:top w:val="none" w:sz="0" w:space="0" w:color="auto"/>
                <w:left w:val="none" w:sz="0" w:space="0" w:color="auto"/>
                <w:bottom w:val="none" w:sz="0" w:space="0" w:color="auto"/>
                <w:right w:val="none" w:sz="0" w:space="0" w:color="auto"/>
              </w:divBdr>
            </w:div>
            <w:div w:id="937517506">
              <w:marLeft w:val="0"/>
              <w:marRight w:val="0"/>
              <w:marTop w:val="0"/>
              <w:marBottom w:val="0"/>
              <w:divBdr>
                <w:top w:val="none" w:sz="0" w:space="0" w:color="auto"/>
                <w:left w:val="none" w:sz="0" w:space="0" w:color="auto"/>
                <w:bottom w:val="none" w:sz="0" w:space="0" w:color="auto"/>
                <w:right w:val="none" w:sz="0" w:space="0" w:color="auto"/>
              </w:divBdr>
            </w:div>
          </w:divsChild>
        </w:div>
        <w:div w:id="2026980696">
          <w:marLeft w:val="420"/>
          <w:marRight w:val="390"/>
          <w:marTop w:val="0"/>
          <w:marBottom w:val="0"/>
          <w:divBdr>
            <w:top w:val="none" w:sz="0" w:space="0" w:color="auto"/>
            <w:left w:val="none" w:sz="0" w:space="0" w:color="auto"/>
            <w:bottom w:val="none" w:sz="0" w:space="0" w:color="auto"/>
            <w:right w:val="none" w:sz="0" w:space="0" w:color="auto"/>
          </w:divBdr>
        </w:div>
      </w:divsChild>
    </w:div>
    <w:div w:id="1478839167">
      <w:bodyDiv w:val="1"/>
      <w:marLeft w:val="0"/>
      <w:marRight w:val="0"/>
      <w:marTop w:val="0"/>
      <w:marBottom w:val="0"/>
      <w:divBdr>
        <w:top w:val="none" w:sz="0" w:space="0" w:color="auto"/>
        <w:left w:val="none" w:sz="0" w:space="0" w:color="auto"/>
        <w:bottom w:val="none" w:sz="0" w:space="0" w:color="auto"/>
        <w:right w:val="none" w:sz="0" w:space="0" w:color="auto"/>
      </w:divBdr>
      <w:divsChild>
        <w:div w:id="222524626">
          <w:marLeft w:val="150"/>
          <w:marRight w:val="0"/>
          <w:marTop w:val="0"/>
          <w:marBottom w:val="45"/>
          <w:divBdr>
            <w:top w:val="none" w:sz="0" w:space="0" w:color="auto"/>
            <w:left w:val="none" w:sz="0" w:space="0" w:color="auto"/>
            <w:bottom w:val="none" w:sz="0" w:space="0" w:color="auto"/>
            <w:right w:val="none" w:sz="0" w:space="0" w:color="auto"/>
          </w:divBdr>
          <w:divsChild>
            <w:div w:id="1842889590">
              <w:marLeft w:val="45"/>
              <w:marRight w:val="0"/>
              <w:marTop w:val="0"/>
              <w:marBottom w:val="0"/>
              <w:divBdr>
                <w:top w:val="none" w:sz="0" w:space="0" w:color="auto"/>
                <w:left w:val="none" w:sz="0" w:space="0" w:color="auto"/>
                <w:bottom w:val="none" w:sz="0" w:space="0" w:color="auto"/>
                <w:right w:val="none" w:sz="0" w:space="0" w:color="auto"/>
              </w:divBdr>
            </w:div>
            <w:div w:id="869613062">
              <w:marLeft w:val="0"/>
              <w:marRight w:val="0"/>
              <w:marTop w:val="0"/>
              <w:marBottom w:val="0"/>
              <w:divBdr>
                <w:top w:val="none" w:sz="0" w:space="0" w:color="auto"/>
                <w:left w:val="none" w:sz="0" w:space="0" w:color="auto"/>
                <w:bottom w:val="none" w:sz="0" w:space="0" w:color="auto"/>
                <w:right w:val="none" w:sz="0" w:space="0" w:color="auto"/>
              </w:divBdr>
            </w:div>
          </w:divsChild>
        </w:div>
        <w:div w:id="2036804199">
          <w:marLeft w:val="420"/>
          <w:marRight w:val="390"/>
          <w:marTop w:val="0"/>
          <w:marBottom w:val="0"/>
          <w:divBdr>
            <w:top w:val="none" w:sz="0" w:space="0" w:color="auto"/>
            <w:left w:val="none" w:sz="0" w:space="0" w:color="auto"/>
            <w:bottom w:val="none" w:sz="0" w:space="0" w:color="auto"/>
            <w:right w:val="none" w:sz="0" w:space="0" w:color="auto"/>
          </w:divBdr>
        </w:div>
      </w:divsChild>
    </w:div>
    <w:div w:id="1632323964">
      <w:bodyDiv w:val="1"/>
      <w:marLeft w:val="0"/>
      <w:marRight w:val="0"/>
      <w:marTop w:val="0"/>
      <w:marBottom w:val="0"/>
      <w:divBdr>
        <w:top w:val="none" w:sz="0" w:space="0" w:color="auto"/>
        <w:left w:val="none" w:sz="0" w:space="0" w:color="auto"/>
        <w:bottom w:val="none" w:sz="0" w:space="0" w:color="auto"/>
        <w:right w:val="none" w:sz="0" w:space="0" w:color="auto"/>
      </w:divBdr>
      <w:divsChild>
        <w:div w:id="408234845">
          <w:marLeft w:val="150"/>
          <w:marRight w:val="0"/>
          <w:marTop w:val="0"/>
          <w:marBottom w:val="45"/>
          <w:divBdr>
            <w:top w:val="none" w:sz="0" w:space="0" w:color="auto"/>
            <w:left w:val="none" w:sz="0" w:space="0" w:color="auto"/>
            <w:bottom w:val="none" w:sz="0" w:space="0" w:color="auto"/>
            <w:right w:val="none" w:sz="0" w:space="0" w:color="auto"/>
          </w:divBdr>
          <w:divsChild>
            <w:div w:id="853809547">
              <w:marLeft w:val="45"/>
              <w:marRight w:val="0"/>
              <w:marTop w:val="0"/>
              <w:marBottom w:val="0"/>
              <w:divBdr>
                <w:top w:val="none" w:sz="0" w:space="0" w:color="auto"/>
                <w:left w:val="none" w:sz="0" w:space="0" w:color="auto"/>
                <w:bottom w:val="none" w:sz="0" w:space="0" w:color="auto"/>
                <w:right w:val="none" w:sz="0" w:space="0" w:color="auto"/>
              </w:divBdr>
            </w:div>
            <w:div w:id="71466484">
              <w:marLeft w:val="0"/>
              <w:marRight w:val="0"/>
              <w:marTop w:val="0"/>
              <w:marBottom w:val="0"/>
              <w:divBdr>
                <w:top w:val="none" w:sz="0" w:space="0" w:color="auto"/>
                <w:left w:val="none" w:sz="0" w:space="0" w:color="auto"/>
                <w:bottom w:val="none" w:sz="0" w:space="0" w:color="auto"/>
                <w:right w:val="none" w:sz="0" w:space="0" w:color="auto"/>
              </w:divBdr>
            </w:div>
          </w:divsChild>
        </w:div>
        <w:div w:id="1579439733">
          <w:marLeft w:val="420"/>
          <w:marRight w:val="390"/>
          <w:marTop w:val="0"/>
          <w:marBottom w:val="0"/>
          <w:divBdr>
            <w:top w:val="none" w:sz="0" w:space="0" w:color="auto"/>
            <w:left w:val="none" w:sz="0" w:space="0" w:color="auto"/>
            <w:bottom w:val="none" w:sz="0" w:space="0" w:color="auto"/>
            <w:right w:val="none" w:sz="0" w:space="0" w:color="auto"/>
          </w:divBdr>
        </w:div>
      </w:divsChild>
    </w:div>
    <w:div w:id="1683583582">
      <w:bodyDiv w:val="1"/>
      <w:marLeft w:val="0"/>
      <w:marRight w:val="0"/>
      <w:marTop w:val="0"/>
      <w:marBottom w:val="0"/>
      <w:divBdr>
        <w:top w:val="none" w:sz="0" w:space="0" w:color="auto"/>
        <w:left w:val="none" w:sz="0" w:space="0" w:color="auto"/>
        <w:bottom w:val="none" w:sz="0" w:space="0" w:color="auto"/>
        <w:right w:val="none" w:sz="0" w:space="0" w:color="auto"/>
      </w:divBdr>
      <w:divsChild>
        <w:div w:id="1816214499">
          <w:marLeft w:val="150"/>
          <w:marRight w:val="0"/>
          <w:marTop w:val="0"/>
          <w:marBottom w:val="45"/>
          <w:divBdr>
            <w:top w:val="none" w:sz="0" w:space="0" w:color="auto"/>
            <w:left w:val="none" w:sz="0" w:space="0" w:color="auto"/>
            <w:bottom w:val="none" w:sz="0" w:space="0" w:color="auto"/>
            <w:right w:val="none" w:sz="0" w:space="0" w:color="auto"/>
          </w:divBdr>
          <w:divsChild>
            <w:div w:id="408623336">
              <w:marLeft w:val="45"/>
              <w:marRight w:val="0"/>
              <w:marTop w:val="0"/>
              <w:marBottom w:val="0"/>
              <w:divBdr>
                <w:top w:val="none" w:sz="0" w:space="0" w:color="auto"/>
                <w:left w:val="none" w:sz="0" w:space="0" w:color="auto"/>
                <w:bottom w:val="none" w:sz="0" w:space="0" w:color="auto"/>
                <w:right w:val="none" w:sz="0" w:space="0" w:color="auto"/>
              </w:divBdr>
            </w:div>
            <w:div w:id="226377718">
              <w:marLeft w:val="0"/>
              <w:marRight w:val="0"/>
              <w:marTop w:val="0"/>
              <w:marBottom w:val="0"/>
              <w:divBdr>
                <w:top w:val="none" w:sz="0" w:space="0" w:color="auto"/>
                <w:left w:val="none" w:sz="0" w:space="0" w:color="auto"/>
                <w:bottom w:val="none" w:sz="0" w:space="0" w:color="auto"/>
                <w:right w:val="none" w:sz="0" w:space="0" w:color="auto"/>
              </w:divBdr>
            </w:div>
          </w:divsChild>
        </w:div>
        <w:div w:id="851450527">
          <w:marLeft w:val="420"/>
          <w:marRight w:val="390"/>
          <w:marTop w:val="0"/>
          <w:marBottom w:val="0"/>
          <w:divBdr>
            <w:top w:val="none" w:sz="0" w:space="0" w:color="auto"/>
            <w:left w:val="none" w:sz="0" w:space="0" w:color="auto"/>
            <w:bottom w:val="none" w:sz="0" w:space="0" w:color="auto"/>
            <w:right w:val="none" w:sz="0" w:space="0" w:color="auto"/>
          </w:divBdr>
        </w:div>
      </w:divsChild>
    </w:div>
    <w:div w:id="1869752480">
      <w:bodyDiv w:val="1"/>
      <w:marLeft w:val="0"/>
      <w:marRight w:val="0"/>
      <w:marTop w:val="0"/>
      <w:marBottom w:val="0"/>
      <w:divBdr>
        <w:top w:val="none" w:sz="0" w:space="0" w:color="auto"/>
        <w:left w:val="none" w:sz="0" w:space="0" w:color="auto"/>
        <w:bottom w:val="none" w:sz="0" w:space="0" w:color="auto"/>
        <w:right w:val="none" w:sz="0" w:space="0" w:color="auto"/>
      </w:divBdr>
      <w:divsChild>
        <w:div w:id="1515923305">
          <w:marLeft w:val="150"/>
          <w:marRight w:val="0"/>
          <w:marTop w:val="0"/>
          <w:marBottom w:val="45"/>
          <w:divBdr>
            <w:top w:val="none" w:sz="0" w:space="0" w:color="auto"/>
            <w:left w:val="none" w:sz="0" w:space="0" w:color="auto"/>
            <w:bottom w:val="none" w:sz="0" w:space="0" w:color="auto"/>
            <w:right w:val="none" w:sz="0" w:space="0" w:color="auto"/>
          </w:divBdr>
          <w:divsChild>
            <w:div w:id="1268344369">
              <w:marLeft w:val="45"/>
              <w:marRight w:val="0"/>
              <w:marTop w:val="0"/>
              <w:marBottom w:val="0"/>
              <w:divBdr>
                <w:top w:val="none" w:sz="0" w:space="0" w:color="auto"/>
                <w:left w:val="none" w:sz="0" w:space="0" w:color="auto"/>
                <w:bottom w:val="none" w:sz="0" w:space="0" w:color="auto"/>
                <w:right w:val="none" w:sz="0" w:space="0" w:color="auto"/>
              </w:divBdr>
            </w:div>
            <w:div w:id="314378703">
              <w:marLeft w:val="0"/>
              <w:marRight w:val="0"/>
              <w:marTop w:val="0"/>
              <w:marBottom w:val="0"/>
              <w:divBdr>
                <w:top w:val="none" w:sz="0" w:space="0" w:color="auto"/>
                <w:left w:val="none" w:sz="0" w:space="0" w:color="auto"/>
                <w:bottom w:val="none" w:sz="0" w:space="0" w:color="auto"/>
                <w:right w:val="none" w:sz="0" w:space="0" w:color="auto"/>
              </w:divBdr>
            </w:div>
          </w:divsChild>
        </w:div>
        <w:div w:id="820541144">
          <w:marLeft w:val="420"/>
          <w:marRight w:val="390"/>
          <w:marTop w:val="0"/>
          <w:marBottom w:val="0"/>
          <w:divBdr>
            <w:top w:val="none" w:sz="0" w:space="0" w:color="auto"/>
            <w:left w:val="none" w:sz="0" w:space="0" w:color="auto"/>
            <w:bottom w:val="none" w:sz="0" w:space="0" w:color="auto"/>
            <w:right w:val="none" w:sz="0" w:space="0" w:color="auto"/>
          </w:divBdr>
        </w:div>
      </w:divsChild>
    </w:div>
    <w:div w:id="188575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e_Methods" TargetMode="External"/><Relationship Id="rId13" Type="http://schemas.openxmlformats.org/officeDocument/2006/relationships/image" Target="media/image5.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en.wikipedia.org/wiki/Nature_Method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1662</Words>
  <Characters>9477</Characters>
  <Application>Microsoft Office Word</Application>
  <DocSecurity>0</DocSecurity>
  <Lines>78</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ARTICLE SYNOPSIS</vt:lpstr>
      <vt:lpstr>ARTICLE SYNOPSIS</vt:lpstr>
    </vt:vector>
  </TitlesOfParts>
  <Company>Royal Society of Chemistry</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SYNOPSIS</dc:title>
  <dc:creator>SUGDENM</dc:creator>
  <cp:lastModifiedBy>Jianfeng Cai</cp:lastModifiedBy>
  <cp:revision>3</cp:revision>
  <cp:lastPrinted>2003-06-11T16:50:00Z</cp:lastPrinted>
  <dcterms:created xsi:type="dcterms:W3CDTF">2019-07-16T18:21:00Z</dcterms:created>
  <dcterms:modified xsi:type="dcterms:W3CDTF">2019-07-16T18:26:00Z</dcterms:modified>
</cp:coreProperties>
</file>